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3260" w14:textId="77777777" w:rsidR="00431277" w:rsidRDefault="00431277" w:rsidP="007E2625">
      <w:pPr>
        <w:pStyle w:val="1"/>
      </w:pPr>
      <w:bookmarkStart w:id="0" w:name="_top"/>
      <w:bookmarkEnd w:id="0"/>
      <w:r>
        <w:rPr>
          <w:rFonts w:hint="eastAsia"/>
        </w:rPr>
        <w:t>1</w:t>
      </w:r>
      <w:r>
        <w:rPr>
          <w:rFonts w:hint="eastAsia"/>
        </w:rPr>
        <w:t>，</w:t>
      </w:r>
      <w:r w:rsidR="007E2625">
        <w:rPr>
          <w:rFonts w:hint="eastAsia"/>
        </w:rPr>
        <w:t>Iacs.</w:t>
      </w:r>
      <w:r w:rsidR="007E2625">
        <w:t>cc</w:t>
      </w:r>
    </w:p>
    <w:p w14:paraId="490B4E36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宏定义，</w:t>
      </w:r>
      <w:r>
        <w:rPr>
          <w:rFonts w:hint="eastAsia"/>
        </w:rPr>
        <w:t>enum</w:t>
      </w:r>
      <w:r>
        <w:rPr>
          <w:rFonts w:hint="eastAsia"/>
        </w:rPr>
        <w:t>定义</w:t>
      </w:r>
    </w:p>
    <w:p w14:paraId="51C4567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>方法定义</w:t>
      </w:r>
    </w:p>
    <w:p w14:paraId="74350B4F" w14:textId="77777777" w:rsidR="00431277" w:rsidRDefault="00431277" w:rsidP="00431277">
      <w:r>
        <w:rPr>
          <w:rFonts w:hint="eastAsia"/>
        </w:rPr>
        <w:t>IACS</w:t>
      </w:r>
      <w:r>
        <w:rPr>
          <w:rFonts w:hint="eastAsia"/>
        </w:rPr>
        <w:t>类：</w:t>
      </w:r>
    </w:p>
    <w:p w14:paraId="31FFC2DF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构造函数（</w:t>
      </w:r>
      <w:r>
        <w:rPr>
          <w:rFonts w:hint="eastAsia"/>
        </w:rPr>
        <w:t>921q,931q,StackMgrq,bufferpool)</w:t>
      </w:r>
    </w:p>
    <w:p w14:paraId="3BE3B18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，初始化变量</w:t>
      </w:r>
    </w:p>
    <w:p w14:paraId="291DD9E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，注册</w:t>
      </w:r>
      <w:r>
        <w:rPr>
          <w:rFonts w:hint="eastAsia"/>
        </w:rPr>
        <w:t>trace</w:t>
      </w:r>
    </w:p>
    <w:p w14:paraId="793CB77F" w14:textId="77777777" w:rsidR="00BE7BB4" w:rsidRPr="003D230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，初始化</w:t>
      </w:r>
      <w:r>
        <w:rPr>
          <w:rFonts w:hint="eastAsia"/>
        </w:rPr>
        <w:t>timer</w:t>
      </w:r>
      <w:r>
        <w:rPr>
          <w:rFonts w:hint="eastAsia"/>
        </w:rPr>
        <w:t>：</w:t>
      </w:r>
      <w:r w:rsidRPr="00431277">
        <w:rPr>
          <w:rFonts w:hint="eastAsia"/>
        </w:rPr>
        <w:t>IACS_xtm_inittimer</w:t>
      </w:r>
    </w:p>
    <w:p w14:paraId="295881C4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：初始化</w:t>
      </w:r>
    </w:p>
    <w:p w14:paraId="4377152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，为每个</w:t>
      </w:r>
      <w:r>
        <w:rPr>
          <w:rFonts w:hint="eastAsia"/>
        </w:rPr>
        <w:t>line</w:t>
      </w:r>
      <w:r>
        <w:rPr>
          <w:rFonts w:hint="eastAsia"/>
        </w:rPr>
        <w:t>创建一个</w:t>
      </w:r>
      <w:r>
        <w:rPr>
          <w:rFonts w:hint="eastAsia"/>
        </w:rPr>
        <w:t>ISDNItf</w:t>
      </w:r>
      <w:r>
        <w:rPr>
          <w:rFonts w:hint="eastAsia"/>
        </w:rPr>
        <w:t>对象：</w:t>
      </w:r>
      <w:r w:rsidRPr="00C26371">
        <w:rPr>
          <w:rFonts w:hint="eastAsia"/>
          <w:highlight w:val="yellow"/>
        </w:rPr>
        <w:t>iacsCreateISDNInterface</w:t>
      </w:r>
    </w:p>
    <w:p w14:paraId="4A72F738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，文件内静态变量申请内存空间</w:t>
      </w:r>
    </w:p>
    <w:p w14:paraId="378303D3" w14:textId="77777777" w:rsidR="00431277" w:rsidRDefault="00431277" w:rsidP="00431277"/>
    <w:p w14:paraId="38367F6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>SignallingTick()</w:t>
      </w:r>
      <w:r>
        <w:rPr>
          <w:rFonts w:hint="eastAsia"/>
        </w:rPr>
        <w:t>：消息接收死循环</w:t>
      </w:r>
    </w:p>
    <w:p w14:paraId="1DC1A241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，接收</w:t>
      </w:r>
      <w:r>
        <w:rPr>
          <w:rFonts w:hint="eastAsia"/>
        </w:rPr>
        <w:t>padr frame</w:t>
      </w:r>
      <w:r>
        <w:rPr>
          <w:rFonts w:hint="eastAsia"/>
        </w:rPr>
        <w:t>，调用对应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isdnItfProcessISDNFrame</w:t>
      </w:r>
      <w:r>
        <w:rPr>
          <w:rFonts w:hint="eastAsia"/>
        </w:rPr>
        <w:t>方法处理</w:t>
      </w:r>
      <w:r>
        <w:rPr>
          <w:rFonts w:hint="eastAsia"/>
        </w:rPr>
        <w:t>frame</w:t>
      </w:r>
    </w:p>
    <w:p w14:paraId="287A4E50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，接收</w:t>
      </w:r>
      <w:r>
        <w:rPr>
          <w:rFonts w:hint="eastAsia"/>
        </w:rPr>
        <w:t>StackMgr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771B1D77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，接收</w:t>
      </w:r>
      <w:r>
        <w:rPr>
          <w:rFonts w:hint="eastAsia"/>
        </w:rPr>
        <w:t>Q931</w:t>
      </w:r>
      <w:r>
        <w:rPr>
          <w:rFonts w:hint="eastAsia"/>
        </w:rPr>
        <w:t>消息，获取</w:t>
      </w:r>
      <w:r>
        <w:rPr>
          <w:rFonts w:hint="eastAsia"/>
        </w:rPr>
        <w:t>lineid</w:t>
      </w:r>
    </w:p>
    <w:p w14:paraId="6646463B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，调用指定</w:t>
      </w:r>
      <w:r>
        <w:rPr>
          <w:rFonts w:hint="eastAsia"/>
        </w:rPr>
        <w:t>line</w:t>
      </w:r>
      <w:r>
        <w:rPr>
          <w:rFonts w:hint="eastAsia"/>
        </w:rPr>
        <w:t>上的</w:t>
      </w:r>
      <w:r>
        <w:rPr>
          <w:rFonts w:hint="eastAsia"/>
        </w:rPr>
        <w:t>isdnItfProcessQueue4Message</w:t>
      </w:r>
      <w:r>
        <w:rPr>
          <w:rFonts w:hint="eastAsia"/>
        </w:rPr>
        <w:t>方法处理</w:t>
      </w:r>
      <w:r>
        <w:rPr>
          <w:rFonts w:hint="eastAsia"/>
        </w:rPr>
        <w:t>SM</w:t>
      </w:r>
      <w:r>
        <w:rPr>
          <w:rFonts w:hint="eastAsia"/>
        </w:rPr>
        <w:t>和</w:t>
      </w:r>
      <w:r>
        <w:rPr>
          <w:rFonts w:hint="eastAsia"/>
        </w:rPr>
        <w:t>931</w:t>
      </w:r>
      <w:r>
        <w:rPr>
          <w:rFonts w:hint="eastAsia"/>
        </w:rPr>
        <w:t>消息</w:t>
      </w:r>
    </w:p>
    <w:p w14:paraId="310123C5" w14:textId="77777777" w:rsidR="003D2307" w:rsidRDefault="003D2307" w:rsidP="003D2307">
      <w:pPr>
        <w:ind w:left="420" w:firstLine="420"/>
      </w:pPr>
      <w:r>
        <w:t>sendTimeoutEvtToQ4();</w:t>
      </w:r>
    </w:p>
    <w:p w14:paraId="13C60A58" w14:textId="77777777" w:rsidR="003D2307" w:rsidRDefault="003D230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timeout</w:t>
      </w:r>
      <w:r>
        <w:rPr>
          <w:rFonts w:hint="eastAsia"/>
        </w:rPr>
        <w:t>事件给自己本身处理</w:t>
      </w:r>
    </w:p>
    <w:p w14:paraId="2F879A47" w14:textId="77777777" w:rsidR="00431277" w:rsidRDefault="00431277" w:rsidP="00431277"/>
    <w:p w14:paraId="00365423" w14:textId="77777777" w:rsidR="00431277" w:rsidRDefault="00431277" w:rsidP="00431277">
      <w:r>
        <w:tab/>
      </w:r>
      <w:r>
        <w:tab/>
        <w:t xml:space="preserve">setCdeValues(): </w:t>
      </w:r>
    </w:p>
    <w:p w14:paraId="3F467AFD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Cde</w:t>
      </w:r>
      <w:r>
        <w:rPr>
          <w:rFonts w:hint="eastAsia"/>
        </w:rPr>
        <w:t>的值</w:t>
      </w:r>
    </w:p>
    <w:p w14:paraId="0DE8FF33" w14:textId="77777777" w:rsidR="00431277" w:rsidRDefault="00431277" w:rsidP="003D2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，调用</w:t>
      </w:r>
      <w:r>
        <w:rPr>
          <w:rFonts w:hint="eastAsia"/>
        </w:rPr>
        <w:t>init</w:t>
      </w:r>
      <w:r>
        <w:rPr>
          <w:rFonts w:hint="eastAsia"/>
        </w:rPr>
        <w:t>方法初始化</w:t>
      </w:r>
    </w:p>
    <w:p w14:paraId="3E930DBC" w14:textId="77777777" w:rsidR="00431277" w:rsidRDefault="00431277" w:rsidP="00431277"/>
    <w:p w14:paraId="2A82C6B5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405A3E">
          <w:rPr>
            <w:rStyle w:val="a3"/>
            <w:rFonts w:hint="eastAsia"/>
          </w:rPr>
          <w:t>TxStatisticsFrame</w:t>
        </w:r>
      </w:hyperlink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rPr>
          <w:rFonts w:hint="eastAsia"/>
        </w:rPr>
        <w:t>Tx frame</w:t>
      </w:r>
      <w:r>
        <w:rPr>
          <w:rFonts w:hint="eastAsia"/>
        </w:rPr>
        <w:t>桢</w:t>
      </w:r>
      <w:r>
        <w:rPr>
          <w:rFonts w:hint="eastAsia"/>
        </w:rPr>
        <w:t>(D</w:t>
      </w:r>
      <w:r>
        <w:rPr>
          <w:rFonts w:hint="eastAsia"/>
        </w:rPr>
        <w:t>信道</w:t>
      </w:r>
      <w:r>
        <w:rPr>
          <w:rFonts w:hint="eastAsia"/>
        </w:rPr>
        <w:t>)</w:t>
      </w:r>
    </w:p>
    <w:p w14:paraId="760DC652" w14:textId="77777777" w:rsidR="00431277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RxStatisticsFrame(): </w:t>
      </w:r>
      <w:r>
        <w:rPr>
          <w:rFonts w:hint="eastAsia"/>
        </w:rPr>
        <w:t>解析</w:t>
      </w:r>
      <w:r>
        <w:rPr>
          <w:rFonts w:hint="eastAsia"/>
        </w:rPr>
        <w:t>Rx frame</w:t>
      </w:r>
      <w:r>
        <w:rPr>
          <w:rFonts w:hint="eastAsia"/>
        </w:rPr>
        <w:t>桢</w:t>
      </w:r>
      <w:r>
        <w:rPr>
          <w:rFonts w:hint="eastAsia"/>
        </w:rPr>
        <w:t>(B</w:t>
      </w:r>
      <w:r>
        <w:rPr>
          <w:rFonts w:hint="eastAsia"/>
        </w:rPr>
        <w:t>信道</w:t>
      </w:r>
      <w:r>
        <w:rPr>
          <w:rFonts w:hint="eastAsia"/>
        </w:rPr>
        <w:t>)</w:t>
      </w:r>
      <w:r>
        <w:rPr>
          <w:rFonts w:hint="eastAsia"/>
        </w:rPr>
        <w:t>，两者的处理流程基本一致</w:t>
      </w:r>
    </w:p>
    <w:p w14:paraId="097E3D51" w14:textId="77777777" w:rsidR="00431277" w:rsidRDefault="00431277" w:rsidP="00431277">
      <w:r>
        <w:tab/>
      </w:r>
      <w:r>
        <w:tab/>
        <w:t>RxClearStatistics()</w:t>
      </w:r>
    </w:p>
    <w:p w14:paraId="4B02F3EA" w14:textId="77777777" w:rsidR="008C726B" w:rsidRDefault="00431277" w:rsidP="00431277">
      <w:r>
        <w:rPr>
          <w:rFonts w:hint="eastAsia"/>
        </w:rPr>
        <w:tab/>
      </w:r>
      <w:r>
        <w:rPr>
          <w:rFonts w:hint="eastAsia"/>
        </w:rPr>
        <w:tab/>
        <w:t xml:space="preserve">TxClearStatistics(): </w:t>
      </w:r>
      <w:r>
        <w:rPr>
          <w:rFonts w:hint="eastAsia"/>
        </w:rPr>
        <w:t>清除桢分析结果</w:t>
      </w:r>
    </w:p>
    <w:p w14:paraId="4B542748" w14:textId="77777777" w:rsidR="008C726B" w:rsidRDefault="008C726B" w:rsidP="00431277">
      <w:r>
        <w:tab/>
      </w:r>
      <w:r>
        <w:tab/>
      </w:r>
      <w:r w:rsidRPr="008C726B">
        <w:t>IACS_PrintL2L1Buffer</w:t>
      </w:r>
      <w:r w:rsidR="00DA0632">
        <w:rPr>
          <w:rFonts w:hint="eastAsia"/>
        </w:rPr>
        <w:t>：</w:t>
      </w:r>
      <w:r w:rsidR="00DA0632">
        <w:t>打印</w:t>
      </w:r>
      <w:r w:rsidR="00DA0632">
        <w:t>frame</w:t>
      </w:r>
      <w:r w:rsidR="00DA0632">
        <w:t>信息</w:t>
      </w:r>
    </w:p>
    <w:p w14:paraId="7673D5BC" w14:textId="77777777" w:rsidR="008C726B" w:rsidRDefault="008C726B" w:rsidP="00431277">
      <w:r>
        <w:tab/>
      </w:r>
      <w:r>
        <w:tab/>
        <w:t>IACS_PrintL2L3</w:t>
      </w:r>
      <w:r w:rsidRPr="008C726B">
        <w:t>Buffer</w:t>
      </w:r>
      <w:r>
        <w:rPr>
          <w:rFonts w:hint="eastAsia"/>
        </w:rPr>
        <w:t>：</w:t>
      </w:r>
      <w:r>
        <w:t>打印</w:t>
      </w:r>
      <w:r>
        <w:t>buffer</w:t>
      </w:r>
      <w:r>
        <w:t>信息</w:t>
      </w:r>
    </w:p>
    <w:p w14:paraId="54DB92AB" w14:textId="77777777" w:rsidR="008C726B" w:rsidRPr="008C726B" w:rsidRDefault="00DA0632" w:rsidP="00431277">
      <w:r>
        <w:tab/>
      </w:r>
      <w:r>
        <w:tab/>
      </w:r>
      <w:hyperlink r:id="rId8" w:history="1">
        <w:r w:rsidRPr="00A7109E">
          <w:rPr>
            <w:rStyle w:val="a3"/>
          </w:rPr>
          <w:t>IACS_PrintQ931Packet</w:t>
        </w:r>
      </w:hyperlink>
      <w:r>
        <w:rPr>
          <w:rFonts w:hint="eastAsia"/>
        </w:rPr>
        <w:t>：打印</w:t>
      </w:r>
      <w:r>
        <w:t>L2L3buffer</w:t>
      </w:r>
      <w:r>
        <w:t>中</w:t>
      </w:r>
      <w:r w:rsidRPr="00DA0632">
        <w:t>Q931 Msg Buffer</w:t>
      </w:r>
    </w:p>
    <w:p w14:paraId="06969041" w14:textId="77777777" w:rsidR="00377A72" w:rsidRDefault="001E4FEF" w:rsidP="00431277">
      <w:r>
        <w:tab/>
        <w:t xml:space="preserve">   </w:t>
      </w:r>
    </w:p>
    <w:p w14:paraId="5928B0D4" w14:textId="77777777" w:rsidR="00431277" w:rsidRDefault="001E4FEF" w:rsidP="00377A72">
      <w:pPr>
        <w:ind w:left="420" w:firstLine="420"/>
      </w:pPr>
      <w:r>
        <w:t xml:space="preserve"> </w:t>
      </w:r>
      <w:r w:rsidRPr="001E4FEF">
        <w:rPr>
          <w:highlight w:val="yellow"/>
        </w:rPr>
        <w:t>//timer</w:t>
      </w:r>
      <w:r w:rsidRPr="001E4FEF">
        <w:rPr>
          <w:rFonts w:hint="eastAsia"/>
          <w:highlight w:val="yellow"/>
        </w:rPr>
        <w:t>相关</w:t>
      </w:r>
    </w:p>
    <w:p w14:paraId="09149D18" w14:textId="77777777" w:rsidR="001E4FEF" w:rsidRDefault="00431277" w:rsidP="001E4FEF">
      <w:r>
        <w:tab/>
      </w:r>
      <w:r>
        <w:tab/>
      </w:r>
      <w:r w:rsidR="001E4FEF">
        <w:rPr>
          <w:rFonts w:hint="eastAsia"/>
        </w:rPr>
        <w:t>IACS_xtm_inittimer</w:t>
      </w:r>
      <w:r w:rsidR="001E4FEF">
        <w:t>()</w:t>
      </w:r>
      <w:r w:rsidR="001E4FEF">
        <w:rPr>
          <w:rFonts w:hint="eastAsia"/>
        </w:rPr>
        <w:t>：</w:t>
      </w:r>
    </w:p>
    <w:p w14:paraId="76DB60A8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timer_flag</w:t>
      </w:r>
      <w:r>
        <w:rPr>
          <w:rFonts w:hint="eastAsia"/>
        </w:rPr>
        <w:t>初始化赋值</w:t>
      </w:r>
    </w:p>
    <w:p w14:paraId="5917FD0C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，创建新</w:t>
      </w:r>
      <w:r>
        <w:rPr>
          <w:rFonts w:hint="eastAsia"/>
        </w:rPr>
        <w:t>task</w:t>
      </w:r>
      <w:r>
        <w:rPr>
          <w:rFonts w:hint="eastAsia"/>
        </w:rPr>
        <w:t>，运行</w:t>
      </w:r>
      <w:r>
        <w:rPr>
          <w:rFonts w:hint="eastAsia"/>
        </w:rPr>
        <w:t>IACS_timer_process</w:t>
      </w:r>
    </w:p>
    <w:p w14:paraId="0853A47B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  <w:t>IACS_timer_process</w:t>
      </w:r>
      <w:r>
        <w:t>()</w:t>
      </w:r>
      <w:r>
        <w:rPr>
          <w:rFonts w:hint="eastAsia"/>
        </w:rPr>
        <w:t>：</w:t>
      </w:r>
    </w:p>
    <w:p w14:paraId="0BD9C479" w14:textId="77777777" w:rsidR="001E4FEF" w:rsidRDefault="001E4FEF" w:rsidP="001E4F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IACS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管理方法，处理</w:t>
      </w:r>
      <w:r>
        <w:rPr>
          <w:rFonts w:hint="eastAsia"/>
        </w:rPr>
        <w:t>timer</w:t>
      </w:r>
      <w:r>
        <w:rPr>
          <w:rFonts w:hint="eastAsia"/>
        </w:rPr>
        <w:t>事件</w:t>
      </w:r>
    </w:p>
    <w:p w14:paraId="3C531BDE" w14:textId="77777777" w:rsidR="001E4FEF" w:rsidRDefault="001E4FEF" w:rsidP="00275976">
      <w:r>
        <w:tab/>
      </w:r>
      <w:r>
        <w:tab/>
      </w:r>
      <w:r w:rsidRPr="001514E2">
        <w:t>IACS_xtm_createtimer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创建</w:t>
      </w:r>
      <w:r>
        <w:t>timer</w:t>
      </w:r>
      <w:r>
        <w:t>，供其他类调用</w:t>
      </w:r>
    </w:p>
    <w:p w14:paraId="5B60D92E" w14:textId="77777777" w:rsidR="001E4FEF" w:rsidRDefault="001E4FEF" w:rsidP="001E4FEF">
      <w:r>
        <w:tab/>
      </w:r>
      <w:r>
        <w:tab/>
      </w:r>
      <w:r>
        <w:tab/>
      </w:r>
      <w:r>
        <w:t>创建</w:t>
      </w:r>
      <w:r w:rsidRPr="00382AB8">
        <w:t>IACS_TMR_FUNC_CTXT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赋值</w:t>
      </w:r>
      <w:r>
        <w:t>生成新的</w:t>
      </w:r>
      <w:r>
        <w:t>timer</w:t>
      </w:r>
      <w:r>
        <w:t>，返回</w:t>
      </w:r>
      <w:r>
        <w:t>timer id</w:t>
      </w:r>
    </w:p>
    <w:p w14:paraId="2D78A921" w14:textId="77777777" w:rsidR="00431277" w:rsidRDefault="001E4FEF" w:rsidP="00431277">
      <w:r>
        <w:tab/>
      </w:r>
      <w:r>
        <w:tab/>
      </w:r>
      <w:r w:rsidRPr="009C0530">
        <w:t>IACS_xtm_deletetimer</w:t>
      </w:r>
      <w:r>
        <w:t>()</w:t>
      </w:r>
      <w:r>
        <w:rPr>
          <w:rFonts w:hint="eastAsia"/>
        </w:rPr>
        <w:t>：</w:t>
      </w:r>
      <w:r>
        <w:t>删除</w:t>
      </w:r>
      <w:r>
        <w:t>timer</w:t>
      </w:r>
    </w:p>
    <w:p w14:paraId="08FD34A7" w14:textId="77777777" w:rsidR="007E2625" w:rsidRDefault="00431277" w:rsidP="007E262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ISDN</w:t>
      </w:r>
      <w:r w:rsidR="007E2625">
        <w:rPr>
          <w:rFonts w:hint="eastAsia"/>
        </w:rPr>
        <w:t>Itf.</w:t>
      </w:r>
      <w:r w:rsidR="007E2625">
        <w:t>cc</w:t>
      </w:r>
    </w:p>
    <w:p w14:paraId="74D9A017" w14:textId="77777777" w:rsidR="00431277" w:rsidRPr="00143EFC" w:rsidRDefault="00431277" w:rsidP="004E1048">
      <w:r>
        <w:rPr>
          <w:rFonts w:hint="eastAsia"/>
        </w:rPr>
        <w:t>ISDNItf</w:t>
      </w:r>
      <w:r>
        <w:rPr>
          <w:rFonts w:hint="eastAsia"/>
        </w:rPr>
        <w:t>类：</w:t>
      </w:r>
      <w:r w:rsidR="00143EFC">
        <w:rPr>
          <w:rFonts w:hint="eastAsia"/>
        </w:rPr>
        <w:t>——</w:t>
      </w:r>
      <w:r w:rsidR="00143EFC">
        <w:rPr>
          <w:rFonts w:hint="eastAsia"/>
        </w:rPr>
        <w:t>q921</w:t>
      </w:r>
      <w:r w:rsidR="00143EFC">
        <w:rPr>
          <w:rFonts w:hint="eastAsia"/>
        </w:rPr>
        <w:t>接口，每个</w:t>
      </w:r>
      <w:r w:rsidR="00143EFC">
        <w:rPr>
          <w:rFonts w:hint="eastAsia"/>
        </w:rPr>
        <w:t>line</w:t>
      </w:r>
      <w:r w:rsidR="00143EFC">
        <w:rPr>
          <w:rFonts w:hint="eastAsia"/>
        </w:rPr>
        <w:t>对应一个实例</w:t>
      </w:r>
    </w:p>
    <w:p w14:paraId="5BDF7FC0" w14:textId="77777777" w:rsidR="0048440C" w:rsidRDefault="00431277" w:rsidP="004312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 w:rsidR="00C509B1">
        <w:rPr>
          <w:rFonts w:hint="eastAsia"/>
        </w:rPr>
        <w:t>（</w:t>
      </w:r>
      <w:r w:rsidR="00C509B1">
        <w:rPr>
          <w:rFonts w:hint="eastAsia"/>
        </w:rPr>
        <w:t>Itf</w:t>
      </w:r>
      <w:r w:rsidR="00C509B1">
        <w:rPr>
          <w:rFonts w:hint="eastAsia"/>
        </w:rPr>
        <w:t>对象</w:t>
      </w:r>
      <w:r w:rsidR="00C509B1">
        <w:t>I</w:t>
      </w:r>
      <w:r w:rsidR="00C509B1">
        <w:rPr>
          <w:rFonts w:hint="eastAsia"/>
        </w:rPr>
        <w:t>d</w:t>
      </w:r>
      <w:r w:rsidR="00C509B1">
        <w:t>，</w:t>
      </w:r>
      <w:r w:rsidR="00C509B1">
        <w:rPr>
          <w:rFonts w:hint="eastAsia"/>
        </w:rPr>
        <w:t>931</w:t>
      </w:r>
      <w:r w:rsidR="00C509B1">
        <w:t>q</w:t>
      </w:r>
      <w:r w:rsidR="00C509B1">
        <w:t>，</w:t>
      </w:r>
      <w:r w:rsidR="00C509B1">
        <w:rPr>
          <w:rFonts w:hint="eastAsia"/>
        </w:rPr>
        <w:t>StackMgr</w:t>
      </w:r>
      <w:r w:rsidR="00C509B1">
        <w:t>q……bufferpool</w:t>
      </w:r>
      <w:r w:rsidR="00C509B1">
        <w:t>）</w:t>
      </w:r>
    </w:p>
    <w:p w14:paraId="2834CA15" w14:textId="77777777" w:rsidR="00C509B1" w:rsidRDefault="00D7525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初始化内部</w:t>
      </w:r>
      <w:r>
        <w:t>变量</w:t>
      </w:r>
    </w:p>
    <w:p w14:paraId="0C395F99" w14:textId="77777777" w:rsidR="009C569E" w:rsidRDefault="00FA2ABB" w:rsidP="00D75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C569E">
        <w:t>执行</w:t>
      </w:r>
      <w:r w:rsidR="009C569E">
        <w:t>time</w:t>
      </w:r>
      <w:r w:rsidR="009C569E">
        <w:rPr>
          <w:rFonts w:hint="eastAsia"/>
        </w:rPr>
        <w:t>out</w:t>
      </w:r>
      <w:r w:rsidR="009C569E">
        <w:t>T201</w:t>
      </w:r>
      <w:r>
        <w:rPr>
          <w:rFonts w:hint="eastAsia"/>
        </w:rPr>
        <w:t>函数</w:t>
      </w:r>
      <w:r>
        <w:t>的</w:t>
      </w:r>
      <w:r>
        <w:t>timer</w:t>
      </w:r>
    </w:p>
    <w:p w14:paraId="10152D81" w14:textId="77777777" w:rsidR="005A71ED" w:rsidRDefault="005A71ED" w:rsidP="00F00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执行</w:t>
      </w:r>
      <w:r w:rsidRPr="005A71ED">
        <w:t>timeroutTm01</w:t>
      </w:r>
      <w:r>
        <w:rPr>
          <w:rFonts w:hint="eastAsia"/>
        </w:rPr>
        <w:t>函数</w:t>
      </w:r>
      <w:r>
        <w:t>的</w:t>
      </w:r>
      <w:r>
        <w:t>timer</w:t>
      </w:r>
    </w:p>
    <w:p w14:paraId="177F54D4" w14:textId="77777777" w:rsidR="009C569E" w:rsidRDefault="00B207AB" w:rsidP="009C569E">
      <w:pPr>
        <w:ind w:left="840"/>
      </w:pPr>
      <w:r>
        <w:rPr>
          <w:rFonts w:hint="eastAsia"/>
        </w:rPr>
        <w:t>析构</w:t>
      </w:r>
      <w:r>
        <w:t>函数：</w:t>
      </w:r>
    </w:p>
    <w:p w14:paraId="0AE60DE1" w14:textId="77777777" w:rsidR="00B207AB" w:rsidRDefault="00B207AB" w:rsidP="00B207AB">
      <w:pPr>
        <w:pStyle w:val="a7"/>
        <w:numPr>
          <w:ilvl w:val="0"/>
          <w:numId w:val="2"/>
        </w:numPr>
        <w:ind w:firstLineChars="0"/>
      </w:pPr>
      <w:r>
        <w:t>释放</w:t>
      </w:r>
      <w:r>
        <w:t>ISDNItf</w:t>
      </w:r>
      <w:r>
        <w:t>对象</w:t>
      </w:r>
      <w:r>
        <w:rPr>
          <w:rFonts w:hint="eastAsia"/>
        </w:rPr>
        <w:t>链表</w:t>
      </w:r>
      <w:r>
        <w:t>的空间</w:t>
      </w:r>
    </w:p>
    <w:p w14:paraId="36AF2171" w14:textId="77777777" w:rsidR="005A71ED" w:rsidRDefault="00B207AB" w:rsidP="00054B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两个</w:t>
      </w:r>
      <w:r>
        <w:t>timer</w:t>
      </w:r>
    </w:p>
    <w:p w14:paraId="77A2C86F" w14:textId="77777777" w:rsidR="007D441A" w:rsidRDefault="007D441A" w:rsidP="00431277">
      <w:r>
        <w:tab/>
      </w:r>
      <w:r>
        <w:tab/>
      </w:r>
      <w:r w:rsidRPr="007D441A">
        <w:t>isdnItfFind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id</w:t>
      </w:r>
      <w:r>
        <w:t>获取</w:t>
      </w:r>
      <w:r>
        <w:rPr>
          <w:rFonts w:hint="eastAsia"/>
        </w:rPr>
        <w:t>链表</w:t>
      </w:r>
      <w:r>
        <w:t>中的</w:t>
      </w:r>
      <w:r>
        <w:rPr>
          <w:rFonts w:hint="eastAsia"/>
        </w:rPr>
        <w:t>对应</w:t>
      </w:r>
      <w:r>
        <w:t>ISDNItf</w:t>
      </w:r>
      <w:r>
        <w:t>对象</w:t>
      </w:r>
    </w:p>
    <w:p w14:paraId="3AF0491B" w14:textId="77777777" w:rsidR="007D441A" w:rsidRDefault="007D441A" w:rsidP="00431277">
      <w:r>
        <w:tab/>
      </w:r>
      <w:r>
        <w:tab/>
      </w:r>
    </w:p>
    <w:p w14:paraId="2F31512C" w14:textId="77777777" w:rsidR="00D80858" w:rsidRDefault="00D80858" w:rsidP="00431277">
      <w:r>
        <w:tab/>
      </w:r>
      <w:r>
        <w:tab/>
      </w:r>
      <w:r w:rsidRPr="00D80858">
        <w:t>isdnItfL1Activate</w:t>
      </w:r>
      <w:r>
        <w:t xml:space="preserve">(): </w:t>
      </w:r>
      <w:r>
        <w:rPr>
          <w:rFonts w:hint="eastAsia"/>
        </w:rPr>
        <w:t>判断</w:t>
      </w:r>
      <w:r w:rsidR="00B41BCE">
        <w:rPr>
          <w:rFonts w:hint="eastAsia"/>
        </w:rPr>
        <w:t>L</w:t>
      </w:r>
      <w:r w:rsidR="00B41BCE">
        <w:t>1</w:t>
      </w:r>
      <w:r>
        <w:t>当前状态是否为</w:t>
      </w:r>
      <w:r>
        <w:t>active</w:t>
      </w:r>
      <w:r>
        <w:t>，若非赋值</w:t>
      </w:r>
      <w:r>
        <w:t>active</w:t>
      </w:r>
      <w:r>
        <w:t>，调用</w:t>
      </w:r>
      <w:r w:rsidRPr="00D80858">
        <w:t>teiIdCheck</w:t>
      </w:r>
    </w:p>
    <w:p w14:paraId="1203DFF3" w14:textId="77777777" w:rsidR="00B41BCE" w:rsidRPr="00B41BCE" w:rsidRDefault="00B41BCE" w:rsidP="00431277">
      <w:r>
        <w:tab/>
      </w:r>
      <w:r>
        <w:tab/>
      </w:r>
      <w:r w:rsidRPr="00B41BCE">
        <w:t>isdnItfL1Deactivate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L1</w:t>
      </w:r>
      <w:r>
        <w:t>当前状态为</w:t>
      </w:r>
      <w:r>
        <w:t>inactive</w:t>
      </w:r>
      <w:r>
        <w:rPr>
          <w:rFonts w:hint="eastAsia"/>
        </w:rPr>
        <w:t>，</w:t>
      </w:r>
      <w:r>
        <w:t>调用</w:t>
      </w:r>
      <w:r>
        <w:t>deleteAll</w:t>
      </w:r>
      <w:r>
        <w:rPr>
          <w:rFonts w:hint="eastAsia"/>
        </w:rPr>
        <w:t>删除</w:t>
      </w:r>
      <w:r>
        <w:t>所有</w:t>
      </w:r>
      <w:r w:rsidR="00171955" w:rsidRPr="00054B75">
        <w:rPr>
          <w:rFonts w:hint="eastAsia"/>
          <w:highlight w:val="yellow"/>
        </w:rPr>
        <w:t>L</w:t>
      </w:r>
      <w:r w:rsidR="00171955" w:rsidRPr="00054B75">
        <w:rPr>
          <w:highlight w:val="yellow"/>
        </w:rPr>
        <w:t>2</w:t>
      </w:r>
      <w:r w:rsidRPr="00054B75">
        <w:rPr>
          <w:highlight w:val="yellow"/>
        </w:rPr>
        <w:t>IACS</w:t>
      </w:r>
      <w:r>
        <w:t>对象</w:t>
      </w:r>
    </w:p>
    <w:p w14:paraId="39B33463" w14:textId="77777777" w:rsidR="00D80858" w:rsidRDefault="00D80858" w:rsidP="00431277">
      <w:r>
        <w:tab/>
      </w:r>
      <w:r>
        <w:tab/>
      </w:r>
    </w:p>
    <w:p w14:paraId="2AED7BE7" w14:textId="77777777" w:rsidR="00054B75" w:rsidRDefault="00054B75" w:rsidP="00431277">
      <w:r>
        <w:tab/>
      </w:r>
      <w:r>
        <w:tab/>
      </w:r>
      <w:r w:rsidRPr="00054B75">
        <w:t>l2IACSProcess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处理</w:t>
      </w:r>
      <w:r>
        <w:t>ivps</w:t>
      </w:r>
      <w:r>
        <w:t>消息</w:t>
      </w:r>
    </w:p>
    <w:p w14:paraId="73B720C3" w14:textId="77777777" w:rsidR="00D4542D" w:rsidRDefault="00054B75" w:rsidP="00431277">
      <w:r>
        <w:tab/>
      </w:r>
      <w:r>
        <w:tab/>
      </w:r>
      <w:r w:rsidR="004A037D" w:rsidRPr="004A037D">
        <w:t>isdnItfProcessQueue4Message</w:t>
      </w:r>
      <w:r w:rsidR="004A037D">
        <w:t>()</w:t>
      </w:r>
      <w:r w:rsidR="004A037D">
        <w:rPr>
          <w:rFonts w:hint="eastAsia"/>
        </w:rPr>
        <w:t>：</w:t>
      </w:r>
      <w:r w:rsidR="004A037D">
        <w:t>处理</w:t>
      </w:r>
      <w:r w:rsidR="004A037D">
        <w:rPr>
          <w:rFonts w:hint="eastAsia"/>
        </w:rPr>
        <w:t>StackMgr</w:t>
      </w:r>
      <w:r w:rsidR="0075465F">
        <w:rPr>
          <w:rFonts w:hint="eastAsia"/>
        </w:rPr>
        <w:t>和</w:t>
      </w:r>
      <w:r w:rsidR="0075465F">
        <w:t>Q931</w:t>
      </w:r>
      <w:r w:rsidR="004A037D">
        <w:rPr>
          <w:rFonts w:hint="eastAsia"/>
        </w:rPr>
        <w:t>消息</w:t>
      </w:r>
    </w:p>
    <w:p w14:paraId="5370BC7E" w14:textId="77777777" w:rsidR="00193C9C" w:rsidRDefault="00D413B3" w:rsidP="00431277">
      <w:r>
        <w:tab/>
      </w:r>
      <w:r>
        <w:tab/>
      </w:r>
      <w:r w:rsidRPr="00D413B3">
        <w:t>isdnItfProcessISDNFrame</w:t>
      </w:r>
      <w:r>
        <w:t>()</w:t>
      </w:r>
      <w:r>
        <w:rPr>
          <w:rFonts w:hint="eastAsia"/>
        </w:rPr>
        <w:t>：</w:t>
      </w:r>
      <w:r w:rsidR="00744490">
        <w:rPr>
          <w:rFonts w:hint="eastAsia"/>
        </w:rPr>
        <w:t>调用</w:t>
      </w:r>
      <w:r w:rsidR="00193C9C">
        <w:rPr>
          <w:rFonts w:hint="eastAsia"/>
        </w:rPr>
        <w:t>L2IACS</w:t>
      </w:r>
      <w:r w:rsidR="00193C9C">
        <w:rPr>
          <w:rFonts w:hint="eastAsia"/>
        </w:rPr>
        <w:t>对象</w:t>
      </w:r>
      <w:r w:rsidR="00193C9C">
        <w:t>的</w:t>
      </w:r>
      <w:r w:rsidR="00744490">
        <w:t>l2IACSProcess</w:t>
      </w:r>
      <w:r w:rsidR="00744490">
        <w:rPr>
          <w:rFonts w:hint="eastAsia"/>
        </w:rPr>
        <w:t>方法</w:t>
      </w:r>
      <w:r>
        <w:t>处理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921</w:t>
      </w:r>
      <w:r>
        <w:t xml:space="preserve"> frame</w:t>
      </w:r>
      <w:r>
        <w:t>消息</w:t>
      </w:r>
      <w:r w:rsidR="00660331">
        <w:rPr>
          <w:rFonts w:hint="eastAsia"/>
        </w:rPr>
        <w:t>（</w:t>
      </w:r>
      <w:r w:rsidR="00660331" w:rsidRPr="00D27CAC">
        <w:rPr>
          <w:highlight w:val="yellow"/>
        </w:rPr>
        <w:t>L2Frame</w:t>
      </w:r>
      <w:r w:rsidR="00660331">
        <w:rPr>
          <w:rFonts w:hint="eastAsia"/>
        </w:rPr>
        <w:t>对象</w:t>
      </w:r>
      <w:r w:rsidR="0048718B">
        <w:rPr>
          <w:rFonts w:hint="eastAsia"/>
        </w:rPr>
        <w:t>，</w:t>
      </w:r>
      <w:r w:rsidR="0048718B">
        <w:t>非原始形式</w:t>
      </w:r>
      <w:r w:rsidR="00660331">
        <w:t>）</w:t>
      </w:r>
    </w:p>
    <w:p w14:paraId="26FC1E18" w14:textId="77777777" w:rsidR="00590A55" w:rsidRDefault="00590A55" w:rsidP="00431277">
      <w:r>
        <w:tab/>
      </w:r>
      <w:r>
        <w:tab/>
        <w:t>l2IACSProcess()</w:t>
      </w:r>
      <w:r>
        <w:rPr>
          <w:rFonts w:hint="eastAsia"/>
        </w:rPr>
        <w:t>：</w:t>
      </w:r>
    </w:p>
    <w:p w14:paraId="311B3CE9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t>处理</w:t>
      </w:r>
      <w:r w:rsidRPr="00D84A1F">
        <w:t>teiIdRequestMsg</w:t>
      </w:r>
      <w:r>
        <w:rPr>
          <w:rFonts w:hint="eastAsia"/>
        </w:rPr>
        <w:t>消息</w:t>
      </w:r>
    </w:p>
    <w:p w14:paraId="7CFC8757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teiIdCheckRespMsg</w:t>
      </w:r>
      <w:r>
        <w:rPr>
          <w:rFonts w:hint="eastAsia"/>
        </w:rPr>
        <w:t>消息</w:t>
      </w:r>
    </w:p>
    <w:p w14:paraId="7EE1067E" w14:textId="77777777" w:rsidR="00D84A1F" w:rsidRDefault="00D84A1F" w:rsidP="00D84A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 w:rsidRPr="00D84A1F">
        <w:t>teiIdVerifyMsg</w:t>
      </w:r>
      <w:r>
        <w:rPr>
          <w:rFonts w:hint="eastAsia"/>
        </w:rPr>
        <w:t>消息</w:t>
      </w:r>
    </w:p>
    <w:p w14:paraId="19C31393" w14:textId="77777777" w:rsidR="0048718B" w:rsidRDefault="0048718B" w:rsidP="00431277">
      <w:r>
        <w:tab/>
      </w:r>
      <w:r>
        <w:tab/>
      </w:r>
    </w:p>
    <w:p w14:paraId="6BD2B55B" w14:textId="77777777" w:rsidR="004C61F7" w:rsidRDefault="004C61F7" w:rsidP="00431277">
      <w:r>
        <w:tab/>
      </w:r>
      <w:r>
        <w:tab/>
      </w:r>
      <w:r w:rsidRPr="004C61F7">
        <w:t>timeroutT201</w:t>
      </w:r>
      <w:r>
        <w:t xml:space="preserve">():  </w:t>
      </w:r>
      <w:r>
        <w:rPr>
          <w:rFonts w:hint="eastAsia"/>
        </w:rPr>
        <w:t>调用指定</w:t>
      </w:r>
      <w:r>
        <w:t>ISDNItf</w:t>
      </w:r>
      <w:r>
        <w:t>对象的</w:t>
      </w:r>
      <w:r>
        <w:t>treatT201Timer</w:t>
      </w:r>
      <w:r>
        <w:rPr>
          <w:rFonts w:hint="eastAsia"/>
        </w:rPr>
        <w:t>方法</w:t>
      </w:r>
    </w:p>
    <w:p w14:paraId="0D8464CA" w14:textId="77777777" w:rsidR="004C61F7" w:rsidRDefault="004C61F7" w:rsidP="00431277">
      <w:r>
        <w:tab/>
      </w:r>
      <w:r>
        <w:tab/>
        <w:t>treatT201Timer()</w:t>
      </w:r>
      <w:r>
        <w:rPr>
          <w:rFonts w:hint="eastAsia"/>
        </w:rPr>
        <w:t>：</w:t>
      </w:r>
      <w:r w:rsidR="00780478">
        <w:rPr>
          <w:rFonts w:hint="eastAsia"/>
        </w:rPr>
        <w:t>创建</w:t>
      </w:r>
      <w:r w:rsidR="00780478">
        <w:rPr>
          <w:rFonts w:hint="eastAsia"/>
        </w:rPr>
        <w:t>/</w:t>
      </w:r>
      <w:r w:rsidR="00780478">
        <w:rPr>
          <w:rFonts w:hint="eastAsia"/>
        </w:rPr>
        <w:t>删除</w:t>
      </w:r>
      <w:r w:rsidR="00780478">
        <w:rPr>
          <w:rFonts w:hint="eastAsia"/>
        </w:rPr>
        <w:t>L2IACS</w:t>
      </w:r>
      <w:r w:rsidR="00780478">
        <w:rPr>
          <w:rFonts w:hint="eastAsia"/>
        </w:rPr>
        <w:t>对象</w:t>
      </w:r>
    </w:p>
    <w:p w14:paraId="2B1B4F42" w14:textId="77777777" w:rsidR="00780478" w:rsidRDefault="00780478" w:rsidP="00431277">
      <w:r>
        <w:tab/>
      </w:r>
      <w:r>
        <w:tab/>
      </w:r>
      <w:r w:rsidR="001A1143" w:rsidRPr="001A1143">
        <w:t>timeroutTm01</w:t>
      </w:r>
      <w:r w:rsidR="001A1143">
        <w:t>()</w:t>
      </w:r>
      <w:r w:rsidR="001A1143">
        <w:rPr>
          <w:rFonts w:hint="eastAsia"/>
        </w:rPr>
        <w:t>：调用指定</w:t>
      </w:r>
      <w:r w:rsidR="001A1143">
        <w:t>ISDNItf</w:t>
      </w:r>
      <w:r w:rsidR="001A1143">
        <w:t>对象的</w:t>
      </w:r>
      <w:r w:rsidR="001A1143" w:rsidRPr="001A1143">
        <w:t>treatTm01Timer</w:t>
      </w:r>
      <w:r w:rsidR="001A1143">
        <w:rPr>
          <w:rFonts w:hint="eastAsia"/>
        </w:rPr>
        <w:t>方法</w:t>
      </w:r>
    </w:p>
    <w:p w14:paraId="51BC6174" w14:textId="77777777" w:rsidR="001A1143" w:rsidRDefault="001A1143" w:rsidP="00431277">
      <w:r>
        <w:tab/>
      </w:r>
      <w:r>
        <w:tab/>
      </w:r>
      <w:r w:rsidRPr="001A1143">
        <w:t>treatTm01Timer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135832">
        <w:rPr>
          <w:rFonts w:hint="eastAsia"/>
        </w:rPr>
        <w:t>发送</w:t>
      </w:r>
      <w:r w:rsidR="00135832" w:rsidRPr="00162A4F">
        <w:rPr>
          <w:highlight w:val="green"/>
        </w:rPr>
        <w:t>l1 deactive</w:t>
      </w:r>
      <w:r w:rsidR="00135832">
        <w:t>请求到</w:t>
      </w:r>
      <w:r w:rsidR="00135832">
        <w:t>StackMgr</w:t>
      </w:r>
    </w:p>
    <w:p w14:paraId="42F38E1C" w14:textId="77777777" w:rsidR="00D50F14" w:rsidRDefault="00D50F14" w:rsidP="00431277">
      <w:r>
        <w:tab/>
      </w:r>
      <w:r>
        <w:tab/>
      </w:r>
    </w:p>
    <w:p w14:paraId="149FA263" w14:textId="77777777" w:rsidR="002235EF" w:rsidRDefault="00D50F14" w:rsidP="00431277">
      <w:r>
        <w:tab/>
      </w:r>
      <w:r>
        <w:tab/>
      </w:r>
      <w:r w:rsidRPr="00D50F14">
        <w:t>checkL2Entity</w:t>
      </w:r>
      <w:r>
        <w:t>()</w:t>
      </w:r>
      <w:r>
        <w:rPr>
          <w:rFonts w:hint="eastAsia"/>
        </w:rPr>
        <w:t>：检查</w:t>
      </w:r>
      <w:r>
        <w:t>L2</w:t>
      </w:r>
      <w:r>
        <w:rPr>
          <w:rFonts w:hint="eastAsia"/>
        </w:rPr>
        <w:t>实体</w:t>
      </w:r>
      <w:r w:rsidR="002235EF">
        <w:t>对象的状态</w:t>
      </w:r>
    </w:p>
    <w:p w14:paraId="4B257E1D" w14:textId="77777777" w:rsidR="00D50F14" w:rsidRDefault="00D50F14" w:rsidP="002235EF">
      <w:pPr>
        <w:pStyle w:val="a7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当前</w:t>
      </w:r>
      <w:r>
        <w:t>为</w:t>
      </w:r>
      <w:r>
        <w:t>inactive</w:t>
      </w:r>
      <w:r>
        <w:t>时，发送</w:t>
      </w:r>
      <w:r w:rsidRPr="002235EF">
        <w:rPr>
          <w:highlight w:val="green"/>
        </w:rPr>
        <w:t>l1 active</w:t>
      </w:r>
      <w:r>
        <w:t>请求到</w:t>
      </w:r>
      <w:r>
        <w:t>StackMgr</w:t>
      </w:r>
    </w:p>
    <w:p w14:paraId="786409AE" w14:textId="77777777" w:rsidR="002235EF" w:rsidRDefault="002235EF" w:rsidP="002235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当前</w:t>
      </w:r>
      <w:r>
        <w:t>为</w:t>
      </w:r>
      <w:r>
        <w:t>active</w:t>
      </w:r>
      <w:r>
        <w:t>状态时，创建</w:t>
      </w:r>
      <w:r>
        <w:t>L2IACS</w:t>
      </w:r>
      <w:r>
        <w:t>对象加入到</w:t>
      </w:r>
      <w:r>
        <w:t>L2</w:t>
      </w:r>
      <w:r>
        <w:rPr>
          <w:rFonts w:hint="eastAsia"/>
        </w:rPr>
        <w:t>对象</w:t>
      </w:r>
      <w:r>
        <w:t>链表中</w:t>
      </w:r>
    </w:p>
    <w:p w14:paraId="30D44EAC" w14:textId="77777777" w:rsidR="002235EF" w:rsidRDefault="00743362" w:rsidP="002235EF">
      <w:pPr>
        <w:ind w:left="840"/>
      </w:pPr>
      <w:r w:rsidRPr="00743362">
        <w:t>checkL2Result</w:t>
      </w:r>
      <w:r>
        <w:t>()</w:t>
      </w:r>
      <w:r>
        <w:rPr>
          <w:rFonts w:hint="eastAsia"/>
        </w:rPr>
        <w:t>：处理</w:t>
      </w:r>
      <w:r>
        <w:t>L2</w:t>
      </w:r>
      <w:r>
        <w:rPr>
          <w:rFonts w:hint="eastAsia"/>
        </w:rPr>
        <w:t>对象</w:t>
      </w:r>
      <w:r>
        <w:t>检查的结果</w:t>
      </w:r>
    </w:p>
    <w:p w14:paraId="5BDAFD11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C/D</w:t>
      </w:r>
      <w:r>
        <w:rPr>
          <w:rFonts w:hint="eastAsia"/>
        </w:rPr>
        <w:t>：</w:t>
      </w:r>
      <w:r>
        <w:t>删除</w:t>
      </w:r>
      <w:r>
        <w:t>L2</w:t>
      </w:r>
      <w:r>
        <w:rPr>
          <w:rFonts w:hint="eastAsia"/>
        </w:rPr>
        <w:t>对象</w:t>
      </w:r>
    </w:p>
    <w:p w14:paraId="7B2B542E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t xml:space="preserve"> G/H</w:t>
      </w:r>
      <w:r>
        <w:rPr>
          <w:rFonts w:hint="eastAsia"/>
        </w:rPr>
        <w:t>，</w:t>
      </w:r>
      <w:r>
        <w:t>delconn</w:t>
      </w:r>
      <w:r>
        <w:t>：调用</w:t>
      </w:r>
      <w:r>
        <w:rPr>
          <w:rFonts w:hint="eastAsia"/>
        </w:rPr>
        <w:t>one</w:t>
      </w:r>
      <w:r>
        <w:t>L2Less</w:t>
      </w:r>
      <w:r>
        <w:t>方法发送</w:t>
      </w:r>
      <w:r w:rsidRPr="00743362">
        <w:rPr>
          <w:rFonts w:hint="eastAsia"/>
          <w:highlight w:val="green"/>
        </w:rPr>
        <w:t>no</w:t>
      </w:r>
      <w:r w:rsidRPr="00743362">
        <w:rPr>
          <w:highlight w:val="green"/>
        </w:rPr>
        <w:t xml:space="preserve"> link</w:t>
      </w:r>
      <w:r>
        <w:t>消息给</w:t>
      </w:r>
      <w:r>
        <w:t>StackMgr</w:t>
      </w:r>
    </w:p>
    <w:p w14:paraId="48497534" w14:textId="77777777" w:rsidR="00743362" w:rsidRDefault="00743362" w:rsidP="00743362">
      <w:pPr>
        <w:pStyle w:val="a7"/>
        <w:numPr>
          <w:ilvl w:val="0"/>
          <w:numId w:val="5"/>
        </w:numPr>
        <w:ind w:firstLineChars="0"/>
      </w:pPr>
      <w:r>
        <w:t>newconn</w:t>
      </w:r>
      <w:r>
        <w:rPr>
          <w:rFonts w:hint="eastAsia"/>
        </w:rPr>
        <w:t>：调用</w:t>
      </w:r>
      <w:r>
        <w:t>oneL2More</w:t>
      </w:r>
      <w:r>
        <w:t>发送</w:t>
      </w:r>
      <w:r w:rsidRPr="00743362">
        <w:rPr>
          <w:rFonts w:hint="eastAsia"/>
          <w:highlight w:val="green"/>
        </w:rPr>
        <w:t>link</w:t>
      </w:r>
      <w:r w:rsidRPr="00743362">
        <w:rPr>
          <w:highlight w:val="green"/>
        </w:rPr>
        <w:t xml:space="preserve"> establish</w:t>
      </w:r>
      <w:r>
        <w:rPr>
          <w:rFonts w:hint="eastAsia"/>
        </w:rPr>
        <w:t>消息</w:t>
      </w:r>
      <w:r>
        <w:t>给</w:t>
      </w:r>
      <w:r>
        <w:t>StackMgr</w:t>
      </w:r>
    </w:p>
    <w:p w14:paraId="4522158C" w14:textId="77777777" w:rsidR="00743362" w:rsidRDefault="00743362" w:rsidP="00743362"/>
    <w:p w14:paraId="47A1648A" w14:textId="77777777" w:rsidR="00743362" w:rsidRDefault="00A9678A" w:rsidP="00A9678A">
      <w:pPr>
        <w:ind w:left="840"/>
      </w:pPr>
      <w:r w:rsidRPr="00A9678A">
        <w:t>sendTEIMgmt</w:t>
      </w:r>
      <w:r>
        <w:t>()</w:t>
      </w:r>
      <w:r>
        <w:rPr>
          <w:rFonts w:hint="eastAsia"/>
        </w:rPr>
        <w:t>：发送</w:t>
      </w:r>
      <w:r>
        <w:rPr>
          <w:rFonts w:hint="eastAsia"/>
        </w:rPr>
        <w:t xml:space="preserve">921 </w:t>
      </w:r>
      <w:r>
        <w:t>frame</w:t>
      </w:r>
      <w:r>
        <w:t>到</w:t>
      </w:r>
      <w:r>
        <w:t>PADRProxy</w:t>
      </w:r>
      <w:r>
        <w:t>，继而发给</w:t>
      </w:r>
      <w:r>
        <w:t>L1</w:t>
      </w:r>
    </w:p>
    <w:p w14:paraId="159AE351" w14:textId="77777777" w:rsidR="00A9678A" w:rsidRDefault="00A3608E" w:rsidP="00A9678A">
      <w:pPr>
        <w:ind w:left="840"/>
      </w:pPr>
      <w:r w:rsidRPr="00A3608E">
        <w:t>sendQ931MsgtoZips</w:t>
      </w:r>
      <w:r>
        <w:t>()</w:t>
      </w:r>
      <w:r>
        <w:rPr>
          <w:rFonts w:hint="eastAsia"/>
        </w:rPr>
        <w:t>：</w:t>
      </w:r>
      <w:r>
        <w:t>发送消息给</w:t>
      </w:r>
      <w:r>
        <w:t>Q931</w:t>
      </w:r>
    </w:p>
    <w:p w14:paraId="720F6474" w14:textId="77777777" w:rsidR="00F23CB9" w:rsidRDefault="00F23CB9" w:rsidP="00F23CB9"/>
    <w:p w14:paraId="538DA1A9" w14:textId="77777777" w:rsidR="00F23CB9" w:rsidRDefault="00F23CB9" w:rsidP="00143EF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143EFC">
        <w:rPr>
          <w:rFonts w:hint="eastAsia"/>
        </w:rPr>
        <w:t>L2MapIACS.cc</w:t>
      </w:r>
    </w:p>
    <w:p w14:paraId="7B7FC368" w14:textId="77777777" w:rsidR="00143EFC" w:rsidRDefault="00626B3D" w:rsidP="00F23CB9">
      <w:r>
        <w:t>L2Frame</w:t>
      </w:r>
      <w:r>
        <w:t>类：</w:t>
      </w:r>
      <w:r>
        <w:rPr>
          <w:rFonts w:hint="eastAsia"/>
        </w:rPr>
        <w:t xml:space="preserve">921 </w:t>
      </w:r>
      <w:r>
        <w:t>frame</w:t>
      </w:r>
      <w:r>
        <w:t>和对象成员之间的映射处理</w:t>
      </w:r>
    </w:p>
    <w:p w14:paraId="6F786603" w14:textId="77777777" w:rsidR="00D90DDE" w:rsidRDefault="00626B3D" w:rsidP="00F23CB9">
      <w:r>
        <w:tab/>
      </w:r>
      <w:r w:rsidR="00EA7158" w:rsidRPr="00EA7158">
        <w:t>Unfold</w:t>
      </w:r>
      <w:r w:rsidR="00EA7158">
        <w:rPr>
          <w:rFonts w:hint="eastAsia"/>
        </w:rPr>
        <w:t>：</w:t>
      </w:r>
    </w:p>
    <w:p w14:paraId="78EE7D65" w14:textId="77777777" w:rsidR="00626B3D" w:rsidRDefault="00EA7158" w:rsidP="00D90DDE">
      <w:pPr>
        <w:ind w:left="562" w:firstLine="278"/>
      </w:pPr>
      <w:r>
        <w:rPr>
          <w:rFonts w:hint="eastAsia"/>
        </w:rPr>
        <w:t>解析</w:t>
      </w:r>
      <w:r>
        <w:t>frame</w:t>
      </w:r>
      <w:r w:rsidR="00D90DDE">
        <w:rPr>
          <w:rFonts w:hint="eastAsia"/>
        </w:rPr>
        <w:t>根据</w:t>
      </w:r>
      <w:r w:rsidR="00D90DDE">
        <w:t>消息类型的不同</w:t>
      </w:r>
      <w:r>
        <w:t>构造</w:t>
      </w:r>
      <w:r>
        <w:t>L2Frame</w:t>
      </w:r>
      <w:r w:rsidR="00D90DDE">
        <w:rPr>
          <w:rFonts w:hint="eastAsia"/>
        </w:rPr>
        <w:t>的</w:t>
      </w:r>
      <w:r w:rsidR="00D90DDE">
        <w:t>对应</w:t>
      </w:r>
      <w:r w:rsidR="00D90DDE">
        <w:rPr>
          <w:rFonts w:hint="eastAsia"/>
        </w:rPr>
        <w:t>类型</w:t>
      </w:r>
      <w:r w:rsidR="00D90DDE">
        <w:t>子类</w:t>
      </w:r>
      <w:r>
        <w:t>对象</w:t>
      </w:r>
      <w:r w:rsidR="00D90DDE">
        <w:rPr>
          <w:rFonts w:hint="eastAsia"/>
        </w:rPr>
        <w:t>，传入</w:t>
      </w:r>
      <w:r w:rsidR="00D90DDE">
        <w:t>桢数据</w:t>
      </w:r>
    </w:p>
    <w:p w14:paraId="704D72B7" w14:textId="77777777" w:rsidR="00D90DDE" w:rsidRDefault="00D90DDE" w:rsidP="00D90DDE">
      <w:r>
        <w:tab/>
      </w:r>
      <w:r w:rsidR="003A27F0" w:rsidRPr="003A27F0">
        <w:t>L2Frame</w:t>
      </w:r>
      <w:r w:rsidR="003A27F0">
        <w:rPr>
          <w:rFonts w:hint="eastAsia"/>
        </w:rPr>
        <w:t>：</w:t>
      </w:r>
    </w:p>
    <w:p w14:paraId="6636CD64" w14:textId="77777777" w:rsidR="003A27F0" w:rsidRDefault="003A27F0" w:rsidP="00D90DDE">
      <w:r>
        <w:tab/>
      </w:r>
      <w:r>
        <w:tab/>
      </w:r>
      <w:r>
        <w:rPr>
          <w:rFonts w:hint="eastAsia"/>
        </w:rPr>
        <w:t>调用</w:t>
      </w:r>
      <w:r>
        <w:t>PADRProxy</w:t>
      </w:r>
      <w:r>
        <w:t>接口获取</w:t>
      </w:r>
      <w:r>
        <w:t>buffer</w:t>
      </w:r>
      <w:r>
        <w:t>赋值给内部</w:t>
      </w:r>
      <w:r>
        <w:rPr>
          <w:rFonts w:hint="eastAsia"/>
        </w:rPr>
        <w:t>成员</w:t>
      </w:r>
      <w:r>
        <w:t>data</w:t>
      </w:r>
    </w:p>
    <w:p w14:paraId="5F72595B" w14:textId="77777777" w:rsidR="003A27F0" w:rsidRDefault="00B33EA5" w:rsidP="00D90DDE">
      <w:r>
        <w:tab/>
      </w:r>
      <w:r w:rsidRPr="00B33EA5">
        <w:t>sendMe</w:t>
      </w:r>
      <w:r>
        <w:rPr>
          <w:rFonts w:hint="eastAsia"/>
        </w:rPr>
        <w:t>：</w:t>
      </w:r>
    </w:p>
    <w:p w14:paraId="40DAE4B4" w14:textId="77777777" w:rsidR="00B33EA5" w:rsidRDefault="00B33EA5" w:rsidP="00B33E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B33EA5">
        <w:t>TxStatisticsFrame</w:t>
      </w:r>
      <w:r>
        <w:rPr>
          <w:rFonts w:hint="eastAsia"/>
        </w:rPr>
        <w:t>解析</w:t>
      </w:r>
      <w:r>
        <w:t>frame</w:t>
      </w:r>
    </w:p>
    <w:p w14:paraId="2884B5C4" w14:textId="77777777" w:rsidR="00B33EA5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 w:rsidRPr="006424BB">
        <w:t>IACS_PrintL2L1Buffer</w:t>
      </w:r>
      <w:r>
        <w:rPr>
          <w:rFonts w:hint="eastAsia"/>
        </w:rPr>
        <w:t>输出</w:t>
      </w:r>
      <w:r>
        <w:t>一下</w:t>
      </w:r>
      <w:r>
        <w:t>buffer</w:t>
      </w:r>
      <w:r>
        <w:t>内容</w:t>
      </w:r>
    </w:p>
    <w:p w14:paraId="063DFB05" w14:textId="77777777" w:rsidR="006424BB" w:rsidRPr="00D90DDE" w:rsidRDefault="006424BB" w:rsidP="006424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t>PADRProxy</w:t>
      </w:r>
      <w:r>
        <w:t>接口发送</w:t>
      </w:r>
      <w:r>
        <w:t>data</w:t>
      </w:r>
      <w:r>
        <w:t>到</w:t>
      </w:r>
      <w:r>
        <w:t>L1</w:t>
      </w:r>
    </w:p>
    <w:p w14:paraId="12D3A7FD" w14:textId="77777777" w:rsidR="00AB3201" w:rsidRDefault="00AB3201" w:rsidP="00AB3201"/>
    <w:p w14:paraId="5CE05F16" w14:textId="77777777" w:rsidR="00C83964" w:rsidRDefault="00C83964" w:rsidP="00C83964">
      <w:r>
        <w:t>L2</w:t>
      </w:r>
      <w:r w:rsidRPr="00C83964">
        <w:t>numbered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</w:t>
      </w:r>
      <w:r>
        <w:t>映射</w:t>
      </w:r>
      <w:r w:rsidR="00E41F2D">
        <w:t>I</w:t>
      </w:r>
      <w:r w:rsidR="00E41F2D">
        <w:t>和</w:t>
      </w:r>
      <w:r w:rsidR="00E41F2D">
        <w:t>S</w:t>
      </w:r>
      <w:r>
        <w:t>格式</w:t>
      </w:r>
      <w:r>
        <w:rPr>
          <w:rFonts w:hint="eastAsia"/>
        </w:rPr>
        <w:t>桢</w:t>
      </w:r>
    </w:p>
    <w:p w14:paraId="26ACC874" w14:textId="77777777" w:rsidR="00EA7158" w:rsidRDefault="00C83964" w:rsidP="00AB3201">
      <w:r w:rsidRPr="00C83964">
        <w:t>L2Unnumbered</w:t>
      </w:r>
      <w:r w:rsidR="00AB3201">
        <w:rPr>
          <w:rFonts w:hint="eastAsia"/>
        </w:rPr>
        <w:t>类</w:t>
      </w:r>
      <w:r w:rsidR="00AB3201">
        <w:t>：</w:t>
      </w:r>
      <w:r w:rsidR="00604906">
        <w:rPr>
          <w:rFonts w:hint="eastAsia"/>
        </w:rPr>
        <w:t>继承</w:t>
      </w:r>
      <w:r w:rsidR="00604906">
        <w:t>L2Frame</w:t>
      </w:r>
      <w:r w:rsidR="001D4914">
        <w:rPr>
          <w:rFonts w:hint="eastAsia"/>
        </w:rPr>
        <w:t>，</w:t>
      </w:r>
      <w:r w:rsidR="001D4914">
        <w:t>映射</w:t>
      </w:r>
      <w:r w:rsidR="00834D19">
        <w:t>U</w:t>
      </w:r>
      <w:r w:rsidR="001D4914">
        <w:t>格式</w:t>
      </w:r>
      <w:r w:rsidR="001D4914">
        <w:rPr>
          <w:rFonts w:hint="eastAsia"/>
        </w:rPr>
        <w:t>桢</w:t>
      </w:r>
    </w:p>
    <w:p w14:paraId="4D92CE7A" w14:textId="77777777" w:rsidR="000F7297" w:rsidRDefault="00F6468D" w:rsidP="00AB3201">
      <w:r w:rsidRPr="00F6468D">
        <w:t>L2InvalidFrame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继承</w:t>
      </w:r>
      <w:r>
        <w:t>L2Frame</w:t>
      </w:r>
      <w:r>
        <w:rPr>
          <w:rFonts w:hint="eastAsia"/>
        </w:rPr>
        <w:t>，映射</w:t>
      </w:r>
      <w:r>
        <w:t>无效桢</w:t>
      </w:r>
    </w:p>
    <w:p w14:paraId="1407EAFA" w14:textId="77777777" w:rsidR="00F6468D" w:rsidRDefault="00F6468D" w:rsidP="00AB3201"/>
    <w:p w14:paraId="0ECE2555" w14:textId="77777777" w:rsidR="001F31CC" w:rsidRDefault="00D24EF0" w:rsidP="00AB3201">
      <w:r>
        <w:rPr>
          <w:rFonts w:hint="eastAsia"/>
        </w:rPr>
        <w:t>其他</w:t>
      </w:r>
      <w:r>
        <w:t>继承</w:t>
      </w:r>
      <w:r>
        <w:t>L2</w:t>
      </w:r>
      <w:r w:rsidRPr="00C83964">
        <w:t>numbered</w:t>
      </w:r>
      <w:r>
        <w:rPr>
          <w:rFonts w:hint="eastAsia"/>
        </w:rPr>
        <w:t>和</w:t>
      </w:r>
      <w:r w:rsidRPr="00C83964">
        <w:t>L2Unnumbered</w:t>
      </w:r>
      <w:r>
        <w:rPr>
          <w:rFonts w:hint="eastAsia"/>
        </w:rPr>
        <w:t>的</w:t>
      </w:r>
      <w:r>
        <w:t>具体消息类型的类定义</w:t>
      </w:r>
    </w:p>
    <w:p w14:paraId="157ADD50" w14:textId="77777777" w:rsidR="001F31CC" w:rsidRDefault="001F31CC" w:rsidP="001F31CC">
      <w:pPr>
        <w:pStyle w:val="1"/>
      </w:pPr>
      <w:r>
        <w:t>4</w:t>
      </w:r>
      <w:r>
        <w:rPr>
          <w:rFonts w:hint="eastAsia"/>
        </w:rPr>
        <w:t>，</w:t>
      </w:r>
      <w:r>
        <w:t>L2IACS.cc</w:t>
      </w:r>
    </w:p>
    <w:p w14:paraId="2588F8B7" w14:textId="77777777" w:rsidR="001F31CC" w:rsidRDefault="006F3CD7" w:rsidP="00AB3201">
      <w:r>
        <w:rPr>
          <w:rFonts w:hint="eastAsia"/>
        </w:rPr>
        <w:t>L2IACS</w:t>
      </w:r>
      <w:r>
        <w:rPr>
          <w:rFonts w:hint="eastAsia"/>
        </w:rPr>
        <w:t>类</w:t>
      </w:r>
      <w:r>
        <w:t>：</w:t>
      </w:r>
    </w:p>
    <w:p w14:paraId="12BA563B" w14:textId="77777777" w:rsidR="006F3CD7" w:rsidRDefault="006F3CD7" w:rsidP="00AB3201">
      <w:r>
        <w:tab/>
      </w:r>
      <w:r w:rsidR="00647DD0">
        <w:rPr>
          <w:rFonts w:hint="eastAsia"/>
        </w:rPr>
        <w:t>构造</w:t>
      </w:r>
      <w:r w:rsidR="00647DD0">
        <w:t>函数：</w:t>
      </w:r>
    </w:p>
    <w:p w14:paraId="118ACF6E" w14:textId="77777777" w:rsidR="00647DD0" w:rsidRDefault="00647DD0" w:rsidP="00647DD0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timeoutT200</w:t>
      </w:r>
      <w:r>
        <w:t>方法</w:t>
      </w:r>
    </w:p>
    <w:p w14:paraId="15447911" w14:textId="77777777" w:rsidR="00647DD0" w:rsidRDefault="00647DD0" w:rsidP="00BD2462">
      <w:pPr>
        <w:pStyle w:val="a7"/>
        <w:numPr>
          <w:ilvl w:val="0"/>
          <w:numId w:val="7"/>
        </w:numPr>
        <w:ind w:firstLineChars="0"/>
      </w:pPr>
      <w:r>
        <w:t>创建</w:t>
      </w:r>
      <w:r>
        <w:t>timer</w:t>
      </w:r>
      <w:r>
        <w:t>运行</w:t>
      </w:r>
      <w:r>
        <w:t>timeoutT203</w:t>
      </w:r>
      <w:r>
        <w:t>方法</w:t>
      </w:r>
    </w:p>
    <w:p w14:paraId="7EE54D4D" w14:textId="77777777" w:rsidR="006D0904" w:rsidRDefault="00986EFD" w:rsidP="006D0904">
      <w:pPr>
        <w:ind w:left="420"/>
      </w:pPr>
      <w:r>
        <w:rPr>
          <w:rFonts w:hint="eastAsia"/>
        </w:rPr>
        <w:t>析构函数</w:t>
      </w:r>
      <w:r>
        <w:t>：</w:t>
      </w:r>
    </w:p>
    <w:p w14:paraId="3DD371CB" w14:textId="77777777" w:rsidR="00986EFD" w:rsidRDefault="00986EFD" w:rsidP="006D0904">
      <w:pPr>
        <w:ind w:left="420"/>
      </w:pPr>
      <w:r>
        <w:tab/>
      </w:r>
      <w:r>
        <w:rPr>
          <w:rFonts w:hint="eastAsia"/>
        </w:rPr>
        <w:t>停止</w:t>
      </w:r>
      <w:r>
        <w:t>删除</w:t>
      </w:r>
      <w:r>
        <w:t>T200</w:t>
      </w:r>
      <w:r>
        <w:t>和</w:t>
      </w:r>
      <w:r>
        <w:t>T203</w:t>
      </w:r>
      <w:r>
        <w:t>的</w:t>
      </w:r>
      <w:r>
        <w:t>timer</w:t>
      </w:r>
    </w:p>
    <w:p w14:paraId="73C14518" w14:textId="77777777" w:rsidR="00986EFD" w:rsidRDefault="00986EFD" w:rsidP="006D0904">
      <w:pPr>
        <w:ind w:left="420"/>
      </w:pPr>
    </w:p>
    <w:p w14:paraId="5884AD71" w14:textId="77777777" w:rsidR="00763A51" w:rsidRDefault="00763A51" w:rsidP="006D0904">
      <w:pPr>
        <w:ind w:left="420"/>
      </w:pPr>
      <w:r w:rsidRPr="00763A51">
        <w:t>timeroutT200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T200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74FEAE7A" w14:textId="77777777" w:rsidR="00763A51" w:rsidRDefault="00B335D8" w:rsidP="006D0904">
      <w:pPr>
        <w:ind w:left="420"/>
      </w:pPr>
      <w:r w:rsidRPr="00B335D8">
        <w:t>timeroutT203</w:t>
      </w:r>
      <w:r>
        <w:rPr>
          <w:rFonts w:hint="eastAsia"/>
        </w:rPr>
        <w:t>：发送指定</w:t>
      </w:r>
      <w:r>
        <w:t>L2IACS</w:t>
      </w:r>
      <w:r>
        <w:t>对象的</w:t>
      </w:r>
      <w:r>
        <w:t>T203</w:t>
      </w:r>
      <w:r>
        <w:rPr>
          <w:rFonts w:hint="eastAsia"/>
        </w:rPr>
        <w:t>事件</w:t>
      </w:r>
      <w:r>
        <w:t>给</w:t>
      </w:r>
      <w:r>
        <w:t xml:space="preserve">IACS </w:t>
      </w:r>
      <w:r>
        <w:rPr>
          <w:rFonts w:hint="eastAsia"/>
        </w:rPr>
        <w:t>处理</w:t>
      </w:r>
    </w:p>
    <w:p w14:paraId="697863C5" w14:textId="77777777" w:rsidR="00B57BEC" w:rsidRDefault="00B57BEC" w:rsidP="006D0904">
      <w:pPr>
        <w:ind w:left="420"/>
      </w:pPr>
      <w:r w:rsidRPr="00B57BEC">
        <w:t>treatT200Timer</w:t>
      </w:r>
      <w:r>
        <w:rPr>
          <w:rFonts w:hint="eastAsia"/>
        </w:rPr>
        <w:t>：</w:t>
      </w:r>
      <w:r>
        <w:t>处理</w:t>
      </w:r>
      <w:r>
        <w:t>T200</w:t>
      </w:r>
      <w:r>
        <w:t>事件</w:t>
      </w:r>
    </w:p>
    <w:p w14:paraId="4A987AAC" w14:textId="77777777" w:rsidR="00B57BEC" w:rsidRDefault="00B57BEC" w:rsidP="006D0904">
      <w:pPr>
        <w:ind w:left="420"/>
      </w:pPr>
      <w:r w:rsidRPr="00B57BEC">
        <w:t>treatT203Timer</w:t>
      </w:r>
      <w:r>
        <w:rPr>
          <w:rFonts w:hint="eastAsia"/>
        </w:rPr>
        <w:t>：</w:t>
      </w:r>
      <w:r>
        <w:t>处理</w:t>
      </w:r>
      <w:r>
        <w:t>T203</w:t>
      </w:r>
      <w:r>
        <w:t>事件</w:t>
      </w:r>
    </w:p>
    <w:p w14:paraId="56A6E6DC" w14:textId="77777777" w:rsidR="00B57BEC" w:rsidRDefault="00B57BEC" w:rsidP="006D0904">
      <w:pPr>
        <w:ind w:left="420"/>
      </w:pPr>
    </w:p>
    <w:p w14:paraId="5BF35F9C" w14:textId="77777777" w:rsidR="00BA4455" w:rsidRDefault="00BA4455" w:rsidP="006D0904">
      <w:pPr>
        <w:ind w:left="420"/>
      </w:pPr>
      <w:r w:rsidRPr="00BA4455">
        <w:t>l2IACSProcess</w:t>
      </w:r>
      <w:r>
        <w:rPr>
          <w:rFonts w:hint="eastAsia"/>
        </w:rPr>
        <w:t>：</w:t>
      </w:r>
      <w:r>
        <w:t>多种</w:t>
      </w:r>
      <w:r>
        <w:rPr>
          <w:rFonts w:hint="eastAsia"/>
        </w:rPr>
        <w:t>重载</w:t>
      </w:r>
      <w:r>
        <w:t>实现</w:t>
      </w:r>
      <w:r>
        <w:rPr>
          <w:rFonts w:hint="eastAsia"/>
        </w:rPr>
        <w:t>，</w:t>
      </w:r>
      <w:r>
        <w:t>分别处理对应</w:t>
      </w:r>
      <w:r>
        <w:t>921</w:t>
      </w:r>
      <w:r>
        <w:t>帧消息，返回</w:t>
      </w:r>
      <w:r w:rsidRPr="00BA4455">
        <w:t>L2CommonIACSResult</w:t>
      </w:r>
    </w:p>
    <w:p w14:paraId="22A7CDC6" w14:textId="77777777" w:rsidR="00A50392" w:rsidRDefault="00A50392" w:rsidP="006D0904">
      <w:pPr>
        <w:ind w:left="420"/>
      </w:pPr>
      <w:r w:rsidRPr="00A50392">
        <w:t>initiateConnection</w:t>
      </w:r>
      <w:r>
        <w:rPr>
          <w:rFonts w:hint="eastAsia"/>
        </w:rPr>
        <w:t>：</w:t>
      </w:r>
      <w:r>
        <w:t>初始化连接</w:t>
      </w:r>
    </w:p>
    <w:p w14:paraId="1A8DE033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t>发送</w:t>
      </w:r>
      <w:r>
        <w:t>sabme</w:t>
      </w:r>
      <w:r>
        <w:t>命令</w:t>
      </w:r>
      <w:r>
        <w:rPr>
          <w:rFonts w:hint="eastAsia"/>
        </w:rPr>
        <w:t>到</w:t>
      </w:r>
      <w:r>
        <w:t>padr</w:t>
      </w:r>
    </w:p>
    <w:p w14:paraId="4FDED201" w14:textId="77777777" w:rsidR="00A50392" w:rsidRDefault="00A50392" w:rsidP="00A503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322B4329" w14:textId="77777777" w:rsidR="00A50392" w:rsidRDefault="00076267" w:rsidP="006D0904">
      <w:pPr>
        <w:ind w:left="420"/>
      </w:pPr>
      <w:r w:rsidRPr="00076267">
        <w:t>initiateDisconnection</w:t>
      </w:r>
      <w:r>
        <w:rPr>
          <w:rFonts w:hint="eastAsia"/>
        </w:rPr>
        <w:t>：断开</w:t>
      </w:r>
      <w:r>
        <w:t>连接</w:t>
      </w:r>
    </w:p>
    <w:p w14:paraId="40BC4AB8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t>发送</w:t>
      </w:r>
      <w:r>
        <w:t>disc</w:t>
      </w:r>
      <w:r>
        <w:rPr>
          <w:rFonts w:hint="eastAsia"/>
        </w:rPr>
        <w:t>命令</w:t>
      </w:r>
      <w:r>
        <w:t>道</w:t>
      </w:r>
      <w:r>
        <w:t>padr</w:t>
      </w:r>
    </w:p>
    <w:p w14:paraId="128B51FC" w14:textId="77777777" w:rsidR="00076267" w:rsidRDefault="00076267" w:rsidP="000762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T200 timer</w:t>
      </w:r>
    </w:p>
    <w:p w14:paraId="05D4DB8F" w14:textId="77777777" w:rsidR="00BA4455" w:rsidRDefault="00087698" w:rsidP="006D0904">
      <w:pPr>
        <w:ind w:left="420"/>
      </w:pPr>
      <w:r w:rsidRPr="00087698">
        <w:t>sendAcknowledgment</w:t>
      </w:r>
      <w:r>
        <w:rPr>
          <w:rFonts w:hint="eastAsia"/>
        </w:rPr>
        <w:t>：</w:t>
      </w:r>
      <w:r>
        <w:t>发送确认信息给</w:t>
      </w:r>
      <w:r>
        <w:t>padr</w:t>
      </w:r>
    </w:p>
    <w:p w14:paraId="51F7BA77" w14:textId="77777777" w:rsidR="00087698" w:rsidRDefault="0049252E" w:rsidP="006D0904">
      <w:pPr>
        <w:ind w:left="420"/>
      </w:pPr>
      <w:r w:rsidRPr="0049252E">
        <w:t>sendQ931MsgtoZips</w:t>
      </w:r>
      <w:r>
        <w:rPr>
          <w:rFonts w:hint="eastAsia"/>
        </w:rPr>
        <w:t>：</w:t>
      </w:r>
      <w:r>
        <w:t>发送消息到</w:t>
      </w:r>
      <w:r>
        <w:t>Q931</w:t>
      </w:r>
    </w:p>
    <w:p w14:paraId="27B945F1" w14:textId="5B906E96" w:rsidR="00E22D92" w:rsidRDefault="007E0F01" w:rsidP="007E0F01">
      <w:pPr>
        <w:pStyle w:val="1"/>
        <w:rPr>
          <w:rFonts w:hint="eastAsia"/>
        </w:rPr>
      </w:pPr>
      <w:r>
        <w:lastRenderedPageBreak/>
        <w:t>5</w:t>
      </w:r>
      <w:r>
        <w:t>，</w:t>
      </w:r>
      <w:r w:rsidR="00E22D92">
        <w:t>E1</w:t>
      </w:r>
      <w:r w:rsidR="00E22D92">
        <w:t>激活</w:t>
      </w:r>
      <w:del w:id="1" w:author="REN Barret" w:date="2016-03-28T15:35:00Z">
        <w:r w:rsidR="00E22D92" w:rsidDel="00207CE8">
          <w:delText>流程</w:delText>
        </w:r>
      </w:del>
    </w:p>
    <w:p w14:paraId="165573C5" w14:textId="3FCC90B6" w:rsidR="006D6639" w:rsidRDefault="006D6639" w:rsidP="006D6639">
      <w:r>
        <w:t>0</w:t>
      </w:r>
      <w:r w:rsidR="00765089">
        <w:rPr>
          <w:rFonts w:hint="eastAsia"/>
        </w:rPr>
        <w:t>，</w:t>
      </w:r>
      <w:r>
        <w:t>StackMgr</w:t>
      </w:r>
      <w:r>
        <w:rPr>
          <w:rFonts w:hint="eastAsia"/>
        </w:rPr>
        <w:t>发送</w:t>
      </w:r>
      <w:r>
        <w:t>unblock</w:t>
      </w:r>
      <w:r>
        <w:t>消息给</w:t>
      </w:r>
      <w:r>
        <w:t>PADR</w:t>
      </w:r>
      <w:r>
        <w:rPr>
          <w:rFonts w:hint="eastAsia"/>
        </w:rPr>
        <w:t>;StackMgr</w:t>
      </w:r>
      <w:r>
        <w:t>发送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给</w:t>
      </w:r>
      <w:r>
        <w:t>Q921</w:t>
      </w:r>
    </w:p>
    <w:p w14:paraId="6746FCD1" w14:textId="77777777" w:rsidR="006D6639" w:rsidRDefault="006D6639" w:rsidP="006D6639">
      <w:r>
        <w:t>Q921</w:t>
      </w:r>
      <w:r>
        <w:t>处理</w:t>
      </w:r>
      <w:r>
        <w:rPr>
          <w:rFonts w:hint="eastAsia"/>
        </w:rPr>
        <w:t>Z</w:t>
      </w:r>
      <w:r>
        <w:t>IPS_to_IACS_UNBLOCK_MSG</w:t>
      </w:r>
      <w:r>
        <w:rPr>
          <w:rFonts w:hint="eastAsia"/>
        </w:rPr>
        <w:t>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639" w14:paraId="7939E3EC" w14:textId="77777777" w:rsidTr="00FB7578">
        <w:tc>
          <w:tcPr>
            <w:tcW w:w="8296" w:type="dxa"/>
          </w:tcPr>
          <w:p w14:paraId="295DDD3B" w14:textId="77777777" w:rsidR="006D6639" w:rsidRPr="004C7716" w:rsidRDefault="006D6639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10FCEB37" w14:textId="77777777" w:rsidR="006D6639" w:rsidRDefault="006D6639" w:rsidP="00FB7578">
            <w:r w:rsidRPr="00F52C01">
              <w:t>case ZIPS_to_IACS_UNBLOCK_MSG:</w:t>
            </w:r>
          </w:p>
          <w:p w14:paraId="51D85B18" w14:textId="77777777" w:rsidR="006D6639" w:rsidRDefault="006D6639" w:rsidP="00FB7578">
            <w:r>
              <w:t>|--&gt;</w:t>
            </w:r>
            <w:r w:rsidRPr="00F52C01">
              <w:t>itfId  = xmsg_data1(msg_buf);</w:t>
            </w:r>
          </w:p>
          <w:p w14:paraId="742B97CF" w14:textId="77777777" w:rsidR="006D6639" w:rsidRDefault="006D6639" w:rsidP="00FB7578">
            <w:r w:rsidRPr="005E2B57">
              <w:t>ISDNItf* isdnObject = ISDNItf::isdnItfFind(itfId);</w:t>
            </w:r>
          </w:p>
          <w:p w14:paraId="476BD636" w14:textId="77777777" w:rsidR="006D6639" w:rsidRDefault="006D6639" w:rsidP="00FB7578">
            <w:r w:rsidRPr="005E2B57">
              <w:t>isdnObject-&gt;isdnItfProcessQueue4Message(msg_buf);</w:t>
            </w:r>
          </w:p>
          <w:p w14:paraId="0F05B2C2" w14:textId="77777777" w:rsidR="006D6639" w:rsidRDefault="006D6639" w:rsidP="00FB7578">
            <w:r>
              <w:t>|--</w:t>
            </w:r>
            <w:r>
              <w:rPr>
                <w:rFonts w:hint="eastAsia"/>
              </w:rPr>
              <w:t>&gt;</w:t>
            </w:r>
            <w:r w:rsidRPr="008B6524">
              <w:t>case ZIPS_to_IACS_UNBLOCK_MSG:</w:t>
            </w:r>
            <w:r>
              <w:t xml:space="preserve">   </w:t>
            </w:r>
            <w:r w:rsidRPr="008B6524">
              <w:t>isdnItfEnable();</w:t>
            </w:r>
          </w:p>
          <w:p w14:paraId="68A7677C" w14:textId="77777777" w:rsidR="006D6639" w:rsidRDefault="006D6639" w:rsidP="00FB7578">
            <w:r>
              <w:t>|  |--&gt;</w:t>
            </w:r>
            <w:r w:rsidRPr="00B0604E">
              <w:t>admStatus_ = enabled;</w:t>
            </w:r>
          </w:p>
        </w:tc>
      </w:tr>
    </w:tbl>
    <w:p w14:paraId="2C7D357F" w14:textId="77777777" w:rsidR="006D6639" w:rsidRPr="006D6639" w:rsidRDefault="006D6639" w:rsidP="006D6639"/>
    <w:p w14:paraId="0D3D75DC" w14:textId="5B6AC14C" w:rsidR="00474F57" w:rsidRDefault="00CB31F9" w:rsidP="00474F57">
      <w:r>
        <w:rPr>
          <w:rFonts w:hint="eastAsia"/>
        </w:rPr>
        <w:t>1</w:t>
      </w:r>
      <w:r>
        <w:t>，</w:t>
      </w:r>
      <w:r>
        <w:t>padr</w:t>
      </w:r>
      <w:r>
        <w:t>发送</w:t>
      </w:r>
      <w:r>
        <w:t>sabme</w:t>
      </w:r>
      <w:r>
        <w:t>请求过来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31F9" w14:paraId="623DC245" w14:textId="77777777" w:rsidTr="00CB31F9">
        <w:tc>
          <w:tcPr>
            <w:tcW w:w="8296" w:type="dxa"/>
          </w:tcPr>
          <w:p w14:paraId="51911A00" w14:textId="77777777" w:rsidR="006E393D" w:rsidRPr="00B93FE6" w:rsidRDefault="006E393D" w:rsidP="006E393D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69F51C2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69105E8F" w14:textId="77777777" w:rsidR="006E393D" w:rsidRDefault="006E393D" w:rsidP="006E393D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3408810C" w14:textId="77777777" w:rsidR="006E393D" w:rsidRDefault="006E393D" w:rsidP="006E393D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54B6ED1" w14:textId="77777777" w:rsidR="006E393D" w:rsidRDefault="006E393D" w:rsidP="006E393D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commentRangeStart w:id="2"/>
            <w:r w:rsidRPr="00DA39F6">
              <w:t>IACS_PrintL2L1Buffer</w:t>
            </w:r>
            <w:commentRangeEnd w:id="2"/>
            <w:r>
              <w:rPr>
                <w:rStyle w:val="a9"/>
              </w:rPr>
              <w:commentReference w:id="2"/>
            </w:r>
            <w:r>
              <w:tab/>
            </w:r>
          </w:p>
          <w:p w14:paraId="79E7305F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3537B4A8" w14:textId="77777777" w:rsidR="006E393D" w:rsidRDefault="006E393D" w:rsidP="006E393D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351A6C85" w14:textId="77777777" w:rsidR="006E393D" w:rsidRDefault="006E393D" w:rsidP="006E393D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51C1FBD6" w14:textId="77777777" w:rsidR="006E393D" w:rsidRDefault="006E393D" w:rsidP="006E393D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</w:t>
            </w:r>
            <w:commentRangeStart w:id="3"/>
            <w:r>
              <w:t>L2Frame (IRD char * data): buffer_(data),data_((u8 *) buffer_)</w:t>
            </w:r>
            <w:commentRangeEnd w:id="3"/>
            <w:r>
              <w:rPr>
                <w:rStyle w:val="a9"/>
              </w:rPr>
              <w:commentReference w:id="3"/>
            </w:r>
          </w:p>
          <w:p w14:paraId="19E73290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558B6E6A" w14:textId="77777777" w:rsidR="006E393D" w:rsidRDefault="006E393D" w:rsidP="006E393D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6117C9DF" w14:textId="77777777" w:rsidR="006E393D" w:rsidRDefault="006E393D" w:rsidP="006E393D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68A86965" w14:textId="77777777" w:rsidR="006E393D" w:rsidRDefault="006E393D" w:rsidP="006E393D">
            <w:r>
              <w:rPr>
                <w:rFonts w:hint="eastAsia"/>
              </w:rPr>
              <w:t>|-</w:t>
            </w:r>
            <w:r>
              <w:t>-&gt;</w:t>
            </w:r>
            <w:r w:rsidRPr="00B37C8B">
              <w:t xml:space="preserve">L2CommonIACS * entity = </w:t>
            </w:r>
            <w:commentRangeStart w:id="4"/>
            <w:r w:rsidRPr="00B37C8B">
              <w:t>checkL2Entity</w:t>
            </w:r>
            <w:commentRangeEnd w:id="4"/>
            <w:r w:rsidR="00272228">
              <w:rPr>
                <w:rStyle w:val="a9"/>
              </w:rPr>
              <w:commentReference w:id="4"/>
            </w:r>
            <w:r w:rsidRPr="00B37C8B">
              <w:t>(tei, 0);</w:t>
            </w:r>
          </w:p>
          <w:p w14:paraId="1FE02B6C" w14:textId="77777777" w:rsidR="006E393D" w:rsidRDefault="006E393D" w:rsidP="006E393D">
            <w:r>
              <w:rPr>
                <w:rFonts w:hint="eastAsia"/>
              </w:rPr>
              <w:t>|  |--&gt;</w:t>
            </w:r>
            <w:r w:rsidRPr="00670713">
              <w:t xml:space="preserve">xmsg_msgtype(msg_buf) = </w:t>
            </w:r>
            <w:r w:rsidRPr="00427B22">
              <w:rPr>
                <w:highlight w:val="yellow"/>
              </w:rPr>
              <w:t>IACS_ACTIVATE_REQ_MSG</w:t>
            </w:r>
            <w:r w:rsidRPr="00670713">
              <w:t>;</w:t>
            </w:r>
          </w:p>
          <w:p w14:paraId="75EE9F01" w14:textId="77777777" w:rsidR="006E393D" w:rsidRDefault="006E393D" w:rsidP="006E393D">
            <w:r>
              <w:rPr>
                <w:rFonts w:hint="eastAsia"/>
              </w:rPr>
              <w:t>|</w:t>
            </w:r>
            <w:r>
              <w:t xml:space="preserve">  |--&gt;return 0;</w:t>
            </w:r>
          </w:p>
          <w:p w14:paraId="5E56E239" w14:textId="77777777" w:rsidR="006E393D" w:rsidRDefault="006E393D" w:rsidP="006E393D">
            <w:r>
              <w:t>|--&gt;</w:t>
            </w:r>
            <w:r w:rsidRPr="00CC5B6C">
              <w:t>teiIdRemove(tei);</w:t>
            </w:r>
          </w:p>
          <w:p w14:paraId="4E099FA1" w14:textId="46317E19" w:rsidR="00CB31F9" w:rsidRDefault="006E393D" w:rsidP="006E393D">
            <w:r>
              <w:t>|  |--&gt;</w:t>
            </w:r>
            <w:r w:rsidRPr="00A659ED">
              <w:t>sendQ931MsgtoZips(</w:t>
            </w:r>
            <w:r w:rsidRPr="004A55BC">
              <w:rPr>
                <w:highlight w:val="yellow"/>
              </w:rPr>
              <w:t>BA_TEI_I_MESSAGE</w:t>
            </w:r>
            <w:r w:rsidRPr="00A659ED">
              <w:t>,tei, 0);</w:t>
            </w:r>
          </w:p>
        </w:tc>
      </w:tr>
    </w:tbl>
    <w:p w14:paraId="2869F32B" w14:textId="6CD9E2B9" w:rsidR="006E393D" w:rsidRDefault="006E393D" w:rsidP="006E393D">
      <w:r>
        <w:rPr>
          <w:rFonts w:hint="eastAsia"/>
        </w:rPr>
        <w:t>2,</w:t>
      </w:r>
      <w:r w:rsidRPr="006E393D">
        <w:rPr>
          <w:rFonts w:hint="eastAsia"/>
        </w:rPr>
        <w:t xml:space="preserve"> </w:t>
      </w:r>
      <w:r>
        <w:rPr>
          <w:rFonts w:hint="eastAsia"/>
        </w:rPr>
        <w:t>StackMgr</w:t>
      </w:r>
      <w:r>
        <w:t>发送</w:t>
      </w:r>
      <w:r>
        <w:t>ZIPS_to_IACS_ACTIVATE_RESULT_MSG</w:t>
      </w:r>
      <w:r>
        <w:t>给</w:t>
      </w:r>
      <w:r>
        <w:t>921</w:t>
      </w:r>
      <w:r>
        <w:rPr>
          <w:rFonts w:hint="eastAsia"/>
        </w:rPr>
        <w:t>，</w:t>
      </w:r>
      <w:r>
        <w:t>921</w:t>
      </w:r>
      <w:r>
        <w:t>处理</w:t>
      </w:r>
      <w:r>
        <w:rPr>
          <w:rFonts w:hint="eastAsia"/>
        </w:rPr>
        <w:t>设置</w:t>
      </w:r>
      <w:r>
        <w:t>L1</w:t>
      </w:r>
      <w:r>
        <w:t>状态</w:t>
      </w:r>
      <w:r>
        <w:t>active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3D" w14:paraId="000F7A77" w14:textId="77777777" w:rsidTr="00FB7578">
        <w:tc>
          <w:tcPr>
            <w:tcW w:w="8296" w:type="dxa"/>
          </w:tcPr>
          <w:p w14:paraId="03A27AB6" w14:textId="77777777" w:rsidR="006E393D" w:rsidRPr="004C7716" w:rsidRDefault="006E393D" w:rsidP="00FB7578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0B4A538A" w14:textId="77777777" w:rsidR="006E393D" w:rsidRDefault="006E393D" w:rsidP="00FB7578">
            <w:r w:rsidRPr="00662A36">
              <w:t>case ZIPS_to_IACS_ACTIVATE_RESULT_MSG:</w:t>
            </w:r>
            <w:r w:rsidRPr="00F52C01">
              <w:t>:</w:t>
            </w:r>
          </w:p>
          <w:p w14:paraId="3D738A2F" w14:textId="77777777" w:rsidR="006E393D" w:rsidRDefault="006E393D" w:rsidP="00FB7578">
            <w:r>
              <w:t>|--&gt;</w:t>
            </w:r>
            <w:r w:rsidRPr="00F52C01">
              <w:t>itfId  = xmsg_data1(msg_buf);</w:t>
            </w:r>
          </w:p>
          <w:p w14:paraId="1488F7A1" w14:textId="77777777" w:rsidR="006E393D" w:rsidRDefault="006E393D" w:rsidP="00FB7578">
            <w:r w:rsidRPr="005E2B57">
              <w:t>ISDNItf* isdnObject = ISDNItf::isdnItfFind(itfId);</w:t>
            </w:r>
          </w:p>
          <w:p w14:paraId="6590AB0F" w14:textId="77777777" w:rsidR="006E393D" w:rsidRDefault="006E393D" w:rsidP="00FB7578">
            <w:r w:rsidRPr="005E2B57">
              <w:t>isdnObject-&gt;isdnItfProcessQueue4Message(msg_buf);</w:t>
            </w:r>
          </w:p>
          <w:p w14:paraId="79FF5AE7" w14:textId="77777777" w:rsidR="006E393D" w:rsidRDefault="006E393D" w:rsidP="00FB7578">
            <w:r>
              <w:rPr>
                <w:rFonts w:hint="eastAsia"/>
              </w:rPr>
              <w:t>|</w:t>
            </w:r>
            <w:r>
              <w:t xml:space="preserve">--&gt; </w:t>
            </w:r>
            <w:r w:rsidRPr="002374C6">
              <w:t xml:space="preserve">case </w:t>
            </w:r>
            <w:r w:rsidRPr="00725BBB">
              <w:rPr>
                <w:highlight w:val="yellow"/>
              </w:rPr>
              <w:t>ZIPS_to_IACS_ACTIVATE_RESULT_MSG</w:t>
            </w:r>
            <w:r w:rsidRPr="002374C6">
              <w:t>:</w:t>
            </w:r>
            <w:r>
              <w:t xml:space="preserve">     </w:t>
            </w:r>
            <w:r w:rsidRPr="002374C6">
              <w:t>isdnItfL1Activate();</w:t>
            </w:r>
          </w:p>
          <w:p w14:paraId="544F44CE" w14:textId="77777777" w:rsidR="006E393D" w:rsidRDefault="006E393D" w:rsidP="00FB7578">
            <w:r>
              <w:t xml:space="preserve">|  |--&gt; </w:t>
            </w:r>
            <w:r w:rsidRPr="002374C6">
              <w:t>l1Status_ = active;</w:t>
            </w:r>
          </w:p>
        </w:tc>
      </w:tr>
    </w:tbl>
    <w:p w14:paraId="72243ED8" w14:textId="6A710645" w:rsidR="004205F3" w:rsidDel="00917DFD" w:rsidRDefault="00967FBB" w:rsidP="00917DFD">
      <w:pPr>
        <w:rPr>
          <w:del w:id="5" w:author="REN Barret" w:date="2016-03-28T16:55:00Z"/>
        </w:rPr>
        <w:pPrChange w:id="6" w:author="REN Barret" w:date="2016-03-28T16:55:00Z">
          <w:pPr/>
        </w:pPrChange>
      </w:pPr>
      <w:del w:id="7" w:author="REN Barret" w:date="2016-03-28T16:55:00Z">
        <w:r w:rsidDel="00917DFD">
          <w:rPr>
            <w:rFonts w:hint="eastAsia"/>
          </w:rPr>
          <w:delText>3,</w:delText>
        </w:r>
        <w:r w:rsidR="00C1339C" w:rsidDel="00917DFD">
          <w:delText xml:space="preserve"> </w:delText>
        </w:r>
        <w:r w:rsidR="004205F3" w:rsidDel="00917DFD">
          <w:delText>ASP(931)</w:delText>
        </w:r>
        <w:r w:rsidR="004205F3" w:rsidDel="00917DFD">
          <w:rPr>
            <w:rFonts w:hint="eastAsia"/>
          </w:rPr>
          <w:delText>收到</w:delText>
        </w:r>
        <w:r w:rsidR="004205F3" w:rsidDel="00917DFD">
          <w:delText>BA_TEI_I_MESSAGE</w:delText>
        </w:r>
        <w:r w:rsidR="004205F3" w:rsidDel="00917DFD">
          <w:delText>，发送</w:delText>
        </w:r>
        <w:r w:rsidR="004205F3" w:rsidRPr="004205F3" w:rsidDel="00917DFD">
          <w:delText>ASP_TEI_REQ_MESSAGE</w:delText>
        </w:r>
        <w:r w:rsidR="004205F3" w:rsidDel="00917DFD">
          <w:rPr>
            <w:rFonts w:hint="eastAsia"/>
          </w:rPr>
          <w:delText>给</w:delText>
        </w:r>
        <w:r w:rsidR="004205F3" w:rsidDel="00917DFD">
          <w:delText>921</w:delText>
        </w:r>
        <w:r w:rsidR="004205F3" w:rsidDel="00917DFD">
          <w:delText>处理</w:delText>
        </w:r>
      </w:del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5F3" w:rsidDel="00917DFD" w14:paraId="28775CFD" w14:textId="6A134D2D" w:rsidTr="004205F3">
        <w:trPr>
          <w:del w:id="8" w:author="REN Barret" w:date="2016-03-28T16:55:00Z"/>
        </w:trPr>
        <w:tc>
          <w:tcPr>
            <w:tcW w:w="8296" w:type="dxa"/>
          </w:tcPr>
          <w:p w14:paraId="24454DBF" w14:textId="2ACD517B" w:rsidR="00B169BA" w:rsidRPr="004C7716" w:rsidDel="00917DFD" w:rsidRDefault="00B169BA" w:rsidP="00917DFD">
            <w:pPr>
              <w:rPr>
                <w:del w:id="9" w:author="REN Barret" w:date="2016-03-28T16:55:00Z"/>
                <w:b/>
                <w:color w:val="FF0000"/>
              </w:rPr>
              <w:pPrChange w:id="10" w:author="REN Barret" w:date="2016-03-28T16:55:00Z">
                <w:pPr/>
              </w:pPrChange>
            </w:pPr>
            <w:del w:id="11" w:author="REN Barret" w:date="2016-03-28T16:55:00Z">
              <w:r w:rsidRPr="004C7716" w:rsidDel="00917DFD">
                <w:rPr>
                  <w:b/>
                  <w:color w:val="FF0000"/>
                </w:rPr>
                <w:delText>IACS::SignallingTick()</w:delText>
              </w:r>
            </w:del>
          </w:p>
          <w:p w14:paraId="6819A01B" w14:textId="47AA30C8" w:rsidR="004205F3" w:rsidDel="00917DFD" w:rsidRDefault="00B169BA" w:rsidP="00917DFD">
            <w:pPr>
              <w:rPr>
                <w:del w:id="12" w:author="REN Barret" w:date="2016-03-28T16:55:00Z"/>
              </w:rPr>
              <w:pPrChange w:id="13" w:author="REN Barret" w:date="2016-03-28T16:55:00Z">
                <w:pPr/>
              </w:pPrChange>
            </w:pPr>
            <w:del w:id="14" w:author="REN Barret" w:date="2016-03-28T16:55:00Z">
              <w:r w:rsidDel="00917DFD">
                <w:delText>|--</w:delText>
              </w:r>
              <w:r w:rsidDel="00917DFD">
                <w:rPr>
                  <w:rFonts w:hint="eastAsia"/>
                </w:rPr>
                <w:delText>&gt;</w:delText>
              </w:r>
              <w:r w:rsidRPr="00B169BA" w:rsidDel="00917DFD">
                <w:delText>isdnObject-&gt;isdnItfProcessQueue4Message(msg_buf);</w:delText>
              </w:r>
            </w:del>
          </w:p>
          <w:p w14:paraId="18F2A9A9" w14:textId="22DE023C" w:rsidR="00B169BA" w:rsidDel="00917DFD" w:rsidRDefault="00B169BA" w:rsidP="00917DFD">
            <w:pPr>
              <w:rPr>
                <w:del w:id="15" w:author="REN Barret" w:date="2016-03-28T16:55:00Z"/>
              </w:rPr>
              <w:pPrChange w:id="16" w:author="REN Barret" w:date="2016-03-28T16:55:00Z">
                <w:pPr/>
              </w:pPrChange>
            </w:pPr>
            <w:del w:id="17" w:author="REN Barret" w:date="2016-03-28T16:55:00Z">
              <w:r w:rsidDel="00917DFD">
                <w:delText>|  |--&gt;</w:delText>
              </w:r>
              <w:r w:rsidR="00CC5425" w:rsidDel="00917DFD">
                <w:delText xml:space="preserve"> </w:delText>
              </w:r>
              <w:r w:rsidR="00CC5425" w:rsidRPr="00CC5425" w:rsidDel="00917DFD">
                <w:delText>case Q931_MSG:</w:delText>
              </w:r>
              <w:r w:rsidR="00CC5425" w:rsidDel="00917DFD">
                <w:delText xml:space="preserve">  </w:delText>
              </w:r>
              <w:r w:rsidR="00CC5425" w:rsidRPr="00CC5425" w:rsidDel="00917DFD">
                <w:delText>entity-&gt;l2IACSProcess(msg_buf);</w:delText>
              </w:r>
            </w:del>
          </w:p>
          <w:p w14:paraId="5CAB08A4" w14:textId="3D43B8BF" w:rsidR="00CC5425" w:rsidDel="00917DFD" w:rsidRDefault="00CC5425" w:rsidP="00917DFD">
            <w:pPr>
              <w:rPr>
                <w:del w:id="18" w:author="REN Barret" w:date="2016-03-28T16:55:00Z"/>
                <w:rFonts w:hint="eastAsia"/>
              </w:rPr>
              <w:pPrChange w:id="19" w:author="REN Barret" w:date="2016-03-28T16:55:00Z">
                <w:pPr/>
              </w:pPrChange>
            </w:pPr>
            <w:del w:id="20" w:author="REN Barret" w:date="2016-03-28T16:55:00Z">
              <w:r w:rsidDel="00917DFD">
                <w:delText>|  |  |--&gt;</w:delText>
              </w:r>
              <w:commentRangeStart w:id="21"/>
              <w:r w:rsidR="00F228D9" w:rsidDel="00917DFD">
                <w:delText>detault: break</w:delText>
              </w:r>
              <w:commentRangeEnd w:id="21"/>
              <w:r w:rsidR="00F228D9" w:rsidDel="00917DFD">
                <w:rPr>
                  <w:rStyle w:val="a9"/>
                </w:rPr>
                <w:commentReference w:id="21"/>
              </w:r>
              <w:r w:rsidR="00F228D9" w:rsidDel="00917DFD">
                <w:delText>;</w:delText>
              </w:r>
            </w:del>
          </w:p>
        </w:tc>
      </w:tr>
    </w:tbl>
    <w:p w14:paraId="561835E3" w14:textId="6C766F1D" w:rsidR="00CB31F9" w:rsidRDefault="00917DFD" w:rsidP="00917DFD">
      <w:ins w:id="22" w:author="REN Barret" w:date="2016-03-28T16:55:00Z">
        <w:r>
          <w:t>3</w:t>
        </w:r>
        <w:r>
          <w:t>，</w:t>
        </w:r>
      </w:ins>
      <w:del w:id="23" w:author="REN Barret" w:date="2016-03-28T16:55:00Z">
        <w:r w:rsidR="00DF02AE" w:rsidDel="00917DFD">
          <w:rPr>
            <w:rFonts w:hint="eastAsia"/>
          </w:rPr>
          <w:delText>4</w:delText>
        </w:r>
      </w:del>
      <w:del w:id="24" w:author="REN Barret" w:date="2016-03-28T16:56:00Z">
        <w:r w:rsidR="00DF02AE" w:rsidDel="00917DFD">
          <w:rPr>
            <w:rFonts w:hint="eastAsia"/>
          </w:rPr>
          <w:delText xml:space="preserve">, </w:delText>
        </w:r>
      </w:del>
      <w:r w:rsidR="00967FBB">
        <w:t>padr</w:t>
      </w:r>
      <w:ins w:id="25" w:author="REN Barret" w:date="2016-03-28T15:27:00Z">
        <w:r w:rsidR="00A82288">
          <w:rPr>
            <w:rFonts w:hint="eastAsia"/>
          </w:rPr>
          <w:t>未</w:t>
        </w:r>
        <w:r w:rsidR="00A82288">
          <w:t>获得</w:t>
        </w:r>
        <w:r w:rsidR="00A82288">
          <w:t>Ua</w:t>
        </w:r>
      </w:ins>
      <w:ins w:id="26" w:author="REN Barret" w:date="2016-03-28T15:28:00Z">
        <w:r w:rsidR="00E757E9">
          <w:rPr>
            <w:rFonts w:hint="eastAsia"/>
          </w:rPr>
          <w:t>确认</w:t>
        </w:r>
      </w:ins>
      <w:ins w:id="27" w:author="REN Barret" w:date="2016-03-28T15:27:00Z">
        <w:r w:rsidR="00A82288">
          <w:t>，</w:t>
        </w:r>
      </w:ins>
      <w:del w:id="28" w:author="REN Barret" w:date="2016-03-28T15:28:00Z">
        <w:r w:rsidR="00967FBB" w:rsidDel="00A73226">
          <w:delText xml:space="preserve"> </w:delText>
        </w:r>
      </w:del>
      <w:r w:rsidR="00967FBB">
        <w:rPr>
          <w:rFonts w:hint="eastAsia"/>
        </w:rPr>
        <w:t>再次</w:t>
      </w:r>
      <w:r w:rsidR="00967FBB">
        <w:t>发送</w:t>
      </w:r>
      <w:r w:rsidR="00967FBB">
        <w:t>sabme</w:t>
      </w:r>
      <w:r w:rsidR="00967FBB">
        <w:t>请求，</w:t>
      </w:r>
      <w:r w:rsidR="00967FBB">
        <w:t>921</w:t>
      </w:r>
      <w:r w:rsidR="00967FBB">
        <w:rPr>
          <w:rFonts w:hint="eastAsia"/>
        </w:rP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FBB" w14:paraId="72000E55" w14:textId="77777777" w:rsidTr="00967FBB">
        <w:tc>
          <w:tcPr>
            <w:tcW w:w="8296" w:type="dxa"/>
          </w:tcPr>
          <w:p w14:paraId="6802E436" w14:textId="77777777" w:rsidR="00967FBB" w:rsidRPr="00B93FE6" w:rsidRDefault="00967FBB" w:rsidP="00967FBB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51F9E287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A7438FE" w14:textId="77777777" w:rsidR="00967FBB" w:rsidRDefault="00967FBB" w:rsidP="00967FBB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del w:id="29" w:author="REN Barret" w:date="2016-03-28T16:56:00Z">
              <w:r w:rsidDel="00DB6C8E">
                <w:rPr>
                  <w:rFonts w:hint="eastAsia"/>
                </w:rPr>
                <w:delText>6</w:delText>
              </w:r>
            </w:del>
          </w:p>
          <w:p w14:paraId="57BB7450" w14:textId="77777777" w:rsidR="00967FBB" w:rsidRDefault="00967FBB" w:rsidP="00967FBB">
            <w:r>
              <w:rPr>
                <w:rFonts w:hint="eastAsia"/>
              </w:rPr>
              <w:lastRenderedPageBreak/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4D6A0DA2" w14:textId="77777777" w:rsidR="00967FBB" w:rsidRDefault="00967FBB" w:rsidP="00967FBB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7899E141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42637FE9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E72E18">
              <w:t xml:space="preserve"> pNewFrame = new L2SABME(data);</w:t>
            </w:r>
          </w:p>
          <w:p w14:paraId="7E2EECE0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>
              <w:t xml:space="preserve"> L2Unnumbered::L2Unnumbered (IRD char* data)</w:t>
            </w:r>
            <w:r>
              <w:rPr>
                <w:rFonts w:hint="eastAsia"/>
              </w:rPr>
              <w:t xml:space="preserve"> </w:t>
            </w:r>
            <w:r>
              <w:t>: L2Frame(data)</w:t>
            </w:r>
          </w:p>
          <w:p w14:paraId="69424868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 w:rsidRPr="00E72E18">
              <w:t xml:space="preserve"> </w:t>
            </w:r>
            <w:r>
              <w:t>L2Frame::L2Frame (IRD char * data): buffer_(data),data_((u8 *) buffer_)</w:t>
            </w:r>
          </w:p>
          <w:p w14:paraId="2EE0A183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AA0EF5C" w14:textId="77777777" w:rsidR="00967FBB" w:rsidRDefault="00967FBB" w:rsidP="00967FBB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0B0B9549" w14:textId="77777777" w:rsidR="00967FBB" w:rsidRDefault="00967FBB" w:rsidP="00967FBB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66AC48B" w14:textId="77777777" w:rsidR="00967FBB" w:rsidRDefault="00967FBB" w:rsidP="00967FBB">
            <w:r>
              <w:rPr>
                <w:rFonts w:hint="eastAsia"/>
              </w:rPr>
              <w:t>｜―――＞</w:t>
            </w:r>
            <w:r w:rsidRPr="00B37C8B">
              <w:t>L2CommonIACS * entity = checkL2Entity(tei, 0);</w:t>
            </w:r>
          </w:p>
          <w:p w14:paraId="5902FD15" w14:textId="77777777" w:rsidR="00967FBB" w:rsidRDefault="00967FBB" w:rsidP="00967FBB">
            <w:r>
              <w:rPr>
                <w:rFonts w:hint="eastAsia"/>
              </w:rPr>
              <w:t>｜　　｜―――＞</w:t>
            </w:r>
            <w:commentRangeStart w:id="30"/>
            <w:r w:rsidRPr="00B37C8B">
              <w:t>result = l2List_[tei];</w:t>
            </w:r>
            <w:commentRangeEnd w:id="30"/>
            <w:r>
              <w:rPr>
                <w:rStyle w:val="a9"/>
              </w:rPr>
              <w:commentReference w:id="30"/>
            </w:r>
          </w:p>
          <w:p w14:paraId="62B400BE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A8380E">
              <w:t xml:space="preserve"> case L2Frame::SABME:</w:t>
            </w:r>
          </w:p>
          <w:p w14:paraId="2E8D6B5E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 w:rsidRPr="00A8380E">
              <w:t>L2IACS::l2IACSProcess (L2SABME * msg)</w:t>
            </w:r>
          </w:p>
          <w:p w14:paraId="025CAFAC" w14:textId="77777777" w:rsidR="00967FBB" w:rsidRDefault="00967FBB" w:rsidP="00967FBB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575231">
              <w:t xml:space="preserve"> sendQ931MsgtoZips(</w:t>
            </w:r>
            <w:r w:rsidRPr="00CB68ED">
              <w:rPr>
                <w:highlight w:val="yellow"/>
              </w:rPr>
              <w:t>BA_EST_IND_</w:t>
            </w:r>
            <w:commentRangeStart w:id="31"/>
            <w:r w:rsidRPr="00CB68ED">
              <w:rPr>
                <w:highlight w:val="yellow"/>
              </w:rPr>
              <w:t>MESSAGE</w:t>
            </w:r>
            <w:commentRangeEnd w:id="31"/>
            <w:r w:rsidR="00CB68ED">
              <w:rPr>
                <w:rStyle w:val="a9"/>
              </w:rPr>
              <w:commentReference w:id="31"/>
            </w:r>
            <w:r w:rsidRPr="00575231">
              <w:t>,1, 0, NULL);</w:t>
            </w:r>
          </w:p>
          <w:p w14:paraId="38CC07A4" w14:textId="77777777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262E70">
              <w:t xml:space="preserve"> setMultiframeMode(pf, true);</w:t>
            </w:r>
          </w:p>
          <w:p w14:paraId="064DF43A" w14:textId="77777777" w:rsidR="00967FBB" w:rsidRDefault="00967FBB" w:rsidP="00967FBB">
            <w:r>
              <w:rPr>
                <w:rFonts w:hint="eastAsia"/>
              </w:rPr>
              <w:t>|  |  |  |--</w:t>
            </w:r>
            <w:r>
              <w:sym w:font="Wingdings" w:char="F0E0"/>
            </w:r>
            <w:r>
              <w:t xml:space="preserve"> </w:t>
            </w:r>
            <w:commentRangeStart w:id="32"/>
            <w:r>
              <w:t>L2UA l2UA(ifId_, tei_, callControlSapi_, pf);</w:t>
            </w:r>
            <w:commentRangeEnd w:id="32"/>
            <w:r>
              <w:rPr>
                <w:rStyle w:val="a9"/>
              </w:rPr>
              <w:commentReference w:id="32"/>
            </w:r>
            <w:r>
              <w:t xml:space="preserve">  //</w:t>
            </w:r>
            <w:r>
              <w:rPr>
                <w:rFonts w:hint="eastAsia"/>
              </w:rPr>
              <w:t>创建确认</w:t>
            </w:r>
            <w:r>
              <w:t>信息</w:t>
            </w:r>
            <w:r>
              <w:t>UA</w:t>
            </w:r>
          </w:p>
          <w:p w14:paraId="29B71EC5" w14:textId="5BFEAA91" w:rsidR="00967FBB" w:rsidRDefault="00A72CD1" w:rsidP="00A72CD1">
            <w:pPr>
              <w:rPr>
                <w:rFonts w:hint="eastAsia"/>
              </w:rPr>
            </w:pPr>
            <w:r>
              <w:rPr>
                <w:rFonts w:hint="eastAsia"/>
              </w:rPr>
              <w:t>|  |  |</w:t>
            </w:r>
            <w:r>
              <w:t>--&gt;</w:t>
            </w:r>
            <w:r w:rsidRPr="00A72CD1">
              <w:t xml:space="preserve"> state_ = multipleFrameEstablished;</w:t>
            </w:r>
          </w:p>
          <w:p w14:paraId="71243CA3" w14:textId="77777777" w:rsidR="00967FBB" w:rsidRDefault="00967FBB" w:rsidP="00967FBB">
            <w:r>
              <w:rPr>
                <w:rFonts w:hint="eastAsia"/>
              </w:rPr>
              <w:t>|--</w:t>
            </w:r>
            <w:r>
              <w:sym w:font="Wingdings" w:char="F0E0"/>
            </w:r>
            <w:r w:rsidRPr="00B62382">
              <w:t xml:space="preserve"> checkL2Result(retL2, tei)</w:t>
            </w:r>
          </w:p>
          <w:p w14:paraId="16372796" w14:textId="77777777" w:rsidR="00967FBB" w:rsidRDefault="00967FBB" w:rsidP="00967FBB">
            <w:r>
              <w:rPr>
                <w:rFonts w:hint="eastAsia"/>
              </w:rPr>
              <w:t>|  |-</w:t>
            </w:r>
            <w:r>
              <w:sym w:font="Wingdings" w:char="F0E0"/>
            </w:r>
            <w:r>
              <w:rPr>
                <w:rFonts w:hint="eastAsia"/>
              </w:rPr>
              <w:t xml:space="preserve">case </w:t>
            </w:r>
            <w:r w:rsidRPr="00B62382">
              <w:t>newConn</w:t>
            </w:r>
            <w:r>
              <w:rPr>
                <w:rFonts w:hint="eastAsia"/>
              </w:rPr>
              <w:t>:</w:t>
            </w:r>
          </w:p>
          <w:p w14:paraId="05D25B2A" w14:textId="5CF66E65" w:rsidR="00967FBB" w:rsidRDefault="00967FBB" w:rsidP="00967FBB">
            <w:r>
              <w:rPr>
                <w:rFonts w:hint="eastAsia"/>
              </w:rPr>
              <w:t>|  |  |-</w:t>
            </w:r>
            <w:r>
              <w:sym w:font="Wingdings" w:char="F0E0"/>
            </w:r>
            <w:r w:rsidRPr="00B62382">
              <w:t xml:space="preserve"> </w:t>
            </w:r>
            <w:commentRangeStart w:id="33"/>
            <w:r w:rsidRPr="00B62382">
              <w:t>oneL2More</w:t>
            </w:r>
            <w:commentRangeEnd w:id="33"/>
            <w:r>
              <w:rPr>
                <w:rStyle w:val="a9"/>
              </w:rPr>
              <w:commentReference w:id="33"/>
            </w:r>
            <w:r>
              <w:rPr>
                <w:rFonts w:hint="eastAsia"/>
              </w:rPr>
              <w:t>()</w:t>
            </w:r>
            <w:r>
              <w:t xml:space="preserve">   //</w:t>
            </w:r>
            <w:r>
              <w:rPr>
                <w:rFonts w:hint="eastAsia"/>
              </w:rPr>
              <w:t>发送</w:t>
            </w:r>
            <w:r>
              <w:t>L2 active</w:t>
            </w:r>
            <w:r>
              <w:t>消息给</w:t>
            </w:r>
            <w:r>
              <w:t>isdnstackmgr</w:t>
            </w:r>
          </w:p>
        </w:tc>
      </w:tr>
    </w:tbl>
    <w:p w14:paraId="4D9C431A" w14:textId="382971D2" w:rsidR="00967FBB" w:rsidRDefault="00A5214C" w:rsidP="00916B54">
      <w:pPr>
        <w:pStyle w:val="1"/>
      </w:pPr>
      <w:r>
        <w:lastRenderedPageBreak/>
        <w:t>6</w:t>
      </w:r>
      <w:r w:rsidR="00725BBB">
        <w:rPr>
          <w:rFonts w:hint="eastAsia"/>
        </w:rPr>
        <w:t>，</w:t>
      </w:r>
      <w:r w:rsidR="00725BBB">
        <w:t>outgoing call</w:t>
      </w:r>
    </w:p>
    <w:p w14:paraId="7135BC81" w14:textId="69B67B9A" w:rsidR="00725BBB" w:rsidRDefault="00916B54" w:rsidP="00474F57">
      <w:r>
        <w:t>1</w:t>
      </w:r>
      <w:r>
        <w:t>，</w:t>
      </w:r>
      <w:r>
        <w:rPr>
          <w:rFonts w:hint="eastAsia"/>
        </w:rPr>
        <w:t>9</w:t>
      </w:r>
      <w:r>
        <w:t>21</w:t>
      </w:r>
      <w:r>
        <w:t>收到</w:t>
      </w:r>
      <w:r>
        <w:t>padr</w:t>
      </w:r>
      <w:r>
        <w:t>的</w:t>
      </w:r>
      <w:r>
        <w:t>setup</w:t>
      </w:r>
      <w:r>
        <w:t>消息，</w:t>
      </w:r>
      <w:r>
        <w:rPr>
          <w:rFonts w:hint="eastAsia"/>
        </w:rPr>
        <w:t>进行</w:t>
      </w:r>
      <w: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46" w14:paraId="6A09C340" w14:textId="77777777" w:rsidTr="00187746">
        <w:tc>
          <w:tcPr>
            <w:tcW w:w="8296" w:type="dxa"/>
          </w:tcPr>
          <w:p w14:paraId="4AA84FE4" w14:textId="77777777" w:rsidR="00187746" w:rsidRPr="00B93FE6" w:rsidRDefault="00187746" w:rsidP="00187746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60DBB6A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47DBA654" w14:textId="77777777" w:rsidR="00187746" w:rsidRDefault="00187746" w:rsidP="00187746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5088AFAB" w14:textId="77777777" w:rsidR="00187746" w:rsidRDefault="00187746" w:rsidP="00187746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26C81415" w14:textId="77777777" w:rsidR="00187746" w:rsidRDefault="00187746" w:rsidP="00187746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52496FAB" w14:textId="77777777" w:rsidR="00187746" w:rsidRDefault="00187746" w:rsidP="00187746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5186D4AA" w14:textId="77777777" w:rsidR="00187746" w:rsidRDefault="007F0B66" w:rsidP="00187746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34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34"/>
            <w:r w:rsidR="008E4182">
              <w:rPr>
                <w:rStyle w:val="a9"/>
              </w:rPr>
              <w:commentReference w:id="34"/>
            </w:r>
            <w:r w:rsidRPr="007F0B66">
              <w:t>);</w:t>
            </w:r>
          </w:p>
          <w:p w14:paraId="357AE8E2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474508DB" w14:textId="77777777" w:rsidR="00177940" w:rsidRDefault="00177940" w:rsidP="00177940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E71A2D5" w14:textId="77777777" w:rsidR="00177940" w:rsidRDefault="00177940" w:rsidP="00177940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55E88A04" w14:textId="77777777" w:rsidR="007F0B66" w:rsidRDefault="00177940" w:rsidP="00187746">
            <w:r>
              <w:rPr>
                <w:rFonts w:hint="eastAsia"/>
              </w:rPr>
              <w:t>|  |--&gt;</w:t>
            </w:r>
            <w:r w:rsidR="00FD0FD0" w:rsidRPr="00FD0FD0">
              <w:t>L2CommonIACS * entity = checkL2Entity(tei, 0);</w:t>
            </w:r>
          </w:p>
          <w:p w14:paraId="12AFEB6F" w14:textId="77777777" w:rsidR="00FD0FD0" w:rsidRDefault="00FD0FD0" w:rsidP="00187746">
            <w:r>
              <w:t>|  |--&gt;</w:t>
            </w:r>
            <w:r w:rsidR="00FA2CB4" w:rsidRPr="00FA2CB4">
              <w:t>case L2Frame::I:</w:t>
            </w:r>
            <w:r w:rsidR="00FA2CB4">
              <w:t xml:space="preserve">  </w:t>
            </w:r>
            <w:r w:rsidR="00FA2CB4" w:rsidRPr="00FA2CB4">
              <w:t>retL2 = entity-&gt;l2IACSProcess((L2I *) fromISDN);</w:t>
            </w:r>
          </w:p>
          <w:p w14:paraId="553E84F6" w14:textId="77777777" w:rsidR="00FA2CB4" w:rsidRDefault="00FA2CB4" w:rsidP="00187746">
            <w:r>
              <w:t>|  |  |--&gt;</w:t>
            </w:r>
            <w:r w:rsidR="00C25495" w:rsidRPr="00C25495">
              <w:t>sendQ931MsgtoZips(</w:t>
            </w:r>
            <w:r w:rsidR="00C25495" w:rsidRPr="00751BBC">
              <w:rPr>
                <w:highlight w:val="yellow"/>
              </w:rPr>
              <w:t>BA_DATA_MESSAGE</w:t>
            </w:r>
            <w:r w:rsidR="00C25495" w:rsidRPr="00C25495">
              <w:t>,1, dataSize, pData);</w:t>
            </w:r>
          </w:p>
          <w:p w14:paraId="38EE1CDF" w14:textId="77777777" w:rsidR="00C25495" w:rsidRDefault="00C25495" w:rsidP="00187746">
            <w:r>
              <w:t>|  |  |--&gt;</w:t>
            </w:r>
            <w:r w:rsidR="00213C55" w:rsidRPr="00213C55">
              <w:t>result = multiframeMode(msg, withAck, false);</w:t>
            </w:r>
          </w:p>
          <w:p w14:paraId="6E5ED747" w14:textId="77777777" w:rsidR="00213C55" w:rsidRDefault="00213C55" w:rsidP="00187746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</w:t>
            </w:r>
            <w:r w:rsidR="00F01980">
              <w:t>--&gt;</w:t>
            </w:r>
            <w:commentRangeStart w:id="35"/>
            <w:r w:rsidR="00F8689D" w:rsidRPr="00F8689D">
              <w:t>sendAcknowledgment</w:t>
            </w:r>
            <w:commentRangeEnd w:id="35"/>
            <w:r w:rsidR="00F8689D">
              <w:rPr>
                <w:rStyle w:val="a9"/>
              </w:rPr>
              <w:commentReference w:id="35"/>
            </w:r>
            <w:r w:rsidR="00F8689D" w:rsidRPr="00F8689D">
              <w:t>(false, pf);</w:t>
            </w:r>
          </w:p>
          <w:p w14:paraId="0FAF6A4A" w14:textId="41C0EE05" w:rsidR="00662B35" w:rsidRDefault="00662B35" w:rsidP="00187746">
            <w:r>
              <w:t xml:space="preserve">|  |  </w:t>
            </w:r>
            <w:r w:rsidR="00013FCF">
              <w:t xml:space="preserve">|  </w:t>
            </w:r>
            <w:r>
              <w:t xml:space="preserve">|--&gt; </w:t>
            </w:r>
            <w:r w:rsidRPr="00662B35">
              <w:t>sendQueuedFrames();</w:t>
            </w:r>
          </w:p>
          <w:p w14:paraId="5B79C865" w14:textId="06ACC3E3" w:rsidR="00573C8A" w:rsidRDefault="00DD2335" w:rsidP="00187746">
            <w:r>
              <w:rPr>
                <w:rFonts w:hint="eastAsia"/>
              </w:rPr>
              <w:t>|</w:t>
            </w:r>
            <w:r>
              <w:t xml:space="preserve">  |--&gt;</w:t>
            </w:r>
            <w:r w:rsidR="00573C8A">
              <w:t xml:space="preserve"> </w:t>
            </w:r>
            <w:r w:rsidR="00573C8A" w:rsidRPr="00573C8A">
              <w:t>checkL2Result(retL2, tei);</w:t>
            </w:r>
          </w:p>
        </w:tc>
      </w:tr>
    </w:tbl>
    <w:p w14:paraId="4B7FDC56" w14:textId="0F93FEA9" w:rsidR="00892BA0" w:rsidRDefault="008763EC" w:rsidP="00474F57">
      <w:pPr>
        <w:rPr>
          <w:rFonts w:hint="eastAsia"/>
        </w:rPr>
      </w:pPr>
      <w:r>
        <w:rPr>
          <w:rFonts w:hint="eastAsia"/>
        </w:rPr>
        <w:t>2</w:t>
      </w:r>
      <w:r>
        <w:t>，</w:t>
      </w:r>
      <w:r w:rsidR="00AB2184">
        <w:rPr>
          <w:rFonts w:hint="eastAsia"/>
        </w:rPr>
        <w:t>931</w:t>
      </w:r>
      <w:r w:rsidR="00AB2184">
        <w:rPr>
          <w:rFonts w:hint="eastAsia"/>
        </w:rPr>
        <w:t>收到</w:t>
      </w:r>
      <w:r w:rsidR="00AB2184">
        <w:t>BA_DATA_MESSAGE</w:t>
      </w:r>
      <w:r w:rsidR="00AB2184">
        <w:t>消息，处理发送</w:t>
      </w:r>
      <w:r w:rsidR="00AB2184" w:rsidRPr="00AB2184">
        <w:t>ASP_DATA_REQ_MESSAGE</w:t>
      </w:r>
      <w:r w:rsidR="00AB2184">
        <w:rPr>
          <w:rFonts w:hint="eastAsia"/>
        </w:rPr>
        <w:t>给</w:t>
      </w:r>
      <w:r w:rsidR="00AB2184"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184" w14:paraId="0917F941" w14:textId="77777777" w:rsidTr="00AB2184">
        <w:tc>
          <w:tcPr>
            <w:tcW w:w="8296" w:type="dxa"/>
          </w:tcPr>
          <w:p w14:paraId="5EDDC83E" w14:textId="77777777" w:rsidR="00C373C2" w:rsidRPr="004C7716" w:rsidRDefault="00C373C2" w:rsidP="00C373C2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lastRenderedPageBreak/>
              <w:t>IACS::SignallingTick()</w:t>
            </w:r>
          </w:p>
          <w:p w14:paraId="7D57EE87" w14:textId="77777777" w:rsidR="00C373C2" w:rsidRDefault="00C373C2" w:rsidP="00C373C2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3166A27C" w14:textId="77777777" w:rsidR="00C373C2" w:rsidRDefault="00C373C2" w:rsidP="00C373C2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5F44A021" w14:textId="3E1471D3" w:rsidR="00B843EC" w:rsidRDefault="00D179B4" w:rsidP="00B843EC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="00B843EC" w:rsidRPr="00662B35">
              <w:t>sendQueuedFrames();</w:t>
            </w:r>
          </w:p>
          <w:p w14:paraId="66BFECB9" w14:textId="315F833F" w:rsidR="00B843EC" w:rsidRDefault="00B843EC" w:rsidP="00B843EC">
            <w:r>
              <w:t xml:space="preserve">|  |  |  |--&gt; </w:t>
            </w:r>
            <w:commentRangeStart w:id="36"/>
            <w:r w:rsidRPr="00662B35">
              <w:t>pL2I-&gt;sendMe(vr_);</w:t>
            </w:r>
            <w:commentRangeEnd w:id="36"/>
            <w:r>
              <w:rPr>
                <w:rStyle w:val="a9"/>
              </w:rPr>
              <w:commentReference w:id="36"/>
            </w:r>
          </w:p>
          <w:p w14:paraId="070294ED" w14:textId="1E4B0650" w:rsidR="00AB2184" w:rsidRPr="00C373C2" w:rsidRDefault="00FA514D" w:rsidP="00474F57">
            <w:pPr>
              <w:rPr>
                <w:rFonts w:hint="eastAsia"/>
              </w:rPr>
            </w:pPr>
            <w:r>
              <w:rPr>
                <w:rFonts w:hint="eastAsia"/>
              </w:rPr>
              <w:t>|  |  |--&gt;</w:t>
            </w:r>
            <w:r w:rsidRPr="00FA514D">
              <w:t>isdnObj-&gt;checkL2Result(result, tei_);</w:t>
            </w:r>
          </w:p>
        </w:tc>
      </w:tr>
    </w:tbl>
    <w:p w14:paraId="0D0194BE" w14:textId="680DF812" w:rsidR="00916B54" w:rsidRDefault="00892BA0" w:rsidP="00474F57">
      <w:r>
        <w:rPr>
          <w:rFonts w:hint="eastAsia"/>
        </w:rPr>
        <w:t xml:space="preserve">3, </w:t>
      </w:r>
      <w:r w:rsidR="008763EC">
        <w:rPr>
          <w:rFonts w:hint="eastAsia"/>
        </w:rPr>
        <w:t>padr</w:t>
      </w:r>
      <w:r w:rsidR="008763EC">
        <w:t>收到</w:t>
      </w:r>
      <w:r w:rsidR="008763EC">
        <w:t>setup ack</w:t>
      </w:r>
      <w:r w:rsidR="008763EC">
        <w:t>的</w:t>
      </w:r>
      <w:r w:rsidR="008763EC">
        <w:t>I</w:t>
      </w:r>
      <w:r w:rsidR="008763EC">
        <w:t>帧之后，发送</w:t>
      </w:r>
      <w:r w:rsidR="008763EC">
        <w:t>RR</w:t>
      </w:r>
      <w:r w:rsidR="008763EC">
        <w:t>帧给</w:t>
      </w:r>
      <w:r w:rsidR="008763EC">
        <w:t>921</w:t>
      </w:r>
      <w:r w:rsidR="008763EC">
        <w:rPr>
          <w:rFonts w:hint="eastAsia"/>
        </w:rPr>
        <w:t>表示接受到</w:t>
      </w:r>
      <w:r w:rsidR="008763EC">
        <w:t>ack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87" w14:paraId="45DEF579" w14:textId="77777777" w:rsidTr="00D64587">
        <w:tc>
          <w:tcPr>
            <w:tcW w:w="8296" w:type="dxa"/>
          </w:tcPr>
          <w:p w14:paraId="157BF262" w14:textId="77777777" w:rsidR="00D64587" w:rsidRPr="00B93FE6" w:rsidRDefault="00D64587" w:rsidP="00D64587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4F0E61C2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5C9263E" w14:textId="77777777" w:rsidR="00D64587" w:rsidRDefault="00D64587" w:rsidP="00D64587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40CCFF66" w14:textId="77777777" w:rsidR="00D64587" w:rsidRDefault="00D64587" w:rsidP="00D64587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136ED508" w14:textId="77777777" w:rsidR="00D64587" w:rsidRDefault="00D64587" w:rsidP="00D64587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33E84A08" w14:textId="77777777" w:rsidR="00D64587" w:rsidRDefault="00D64587" w:rsidP="00D64587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18C9FD22" w14:textId="77777777" w:rsidR="00D64587" w:rsidRDefault="002977FE" w:rsidP="00D64587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4EF0807F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7B7E71A2" w14:textId="77777777" w:rsidR="002977FE" w:rsidRDefault="002977FE" w:rsidP="002977FE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3CDA4A77" w14:textId="77777777" w:rsidR="002977FE" w:rsidRDefault="002977FE" w:rsidP="002977FE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1D677F64" w14:textId="77777777" w:rsidR="002977FE" w:rsidRDefault="002977FE" w:rsidP="002977FE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D67100A" w14:textId="12021BEB" w:rsidR="002977FE" w:rsidRPr="002977FE" w:rsidRDefault="002977FE" w:rsidP="002977FE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10440DA4" w14:textId="77777777" w:rsidR="00D152BB" w:rsidRDefault="00D152BB" w:rsidP="00474F57"/>
    <w:p w14:paraId="1453A490" w14:textId="490EC99A" w:rsidR="008763EC" w:rsidRDefault="00B81062" w:rsidP="00474F57">
      <w:r>
        <w:t>4</w:t>
      </w:r>
      <w:r w:rsidR="007E7E18">
        <w:rPr>
          <w:rFonts w:hint="eastAsia"/>
        </w:rPr>
        <w:t>，</w:t>
      </w:r>
      <w:r w:rsidR="00CB52E1">
        <w:rPr>
          <w:rFonts w:hint="eastAsia"/>
        </w:rPr>
        <w:t>padr</w:t>
      </w:r>
      <w:r w:rsidR="00CB52E1">
        <w:t>发送</w:t>
      </w:r>
      <w:r w:rsidR="00CB52E1">
        <w:t>information</w:t>
      </w:r>
      <w:r w:rsidR="00CB52E1">
        <w:t>的</w:t>
      </w:r>
      <w:r w:rsidR="00CB52E1">
        <w:t>I</w:t>
      </w:r>
      <w:r w:rsidR="00CB52E1">
        <w:t>帧给</w:t>
      </w:r>
      <w:r w:rsidR="00CB52E1">
        <w:t>921</w:t>
      </w:r>
      <w:r w:rsidR="00CB52E1">
        <w:rPr>
          <w:rFonts w:hint="eastAsia"/>
        </w:rPr>
        <w:t>，</w:t>
      </w:r>
      <w:r w:rsidR="00CB52E1">
        <w:t>921</w:t>
      </w:r>
      <w:r w:rsidR="00CB52E1">
        <w:rPr>
          <w:rFonts w:hint="eastAsia"/>
        </w:rP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2E1" w14:paraId="2233FD1F" w14:textId="77777777" w:rsidTr="00CB52E1">
        <w:tc>
          <w:tcPr>
            <w:tcW w:w="8296" w:type="dxa"/>
          </w:tcPr>
          <w:p w14:paraId="3F825226" w14:textId="77777777" w:rsidR="00CB52E1" w:rsidRPr="00B93FE6" w:rsidRDefault="00CB52E1" w:rsidP="00CB52E1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05964503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70E24952" w14:textId="77777777" w:rsidR="00CB52E1" w:rsidRDefault="00CB52E1" w:rsidP="00CB52E1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3423C8B3" w14:textId="77777777" w:rsidR="00CB52E1" w:rsidRDefault="00CB52E1" w:rsidP="00CB52E1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BD742E2" w14:textId="77777777" w:rsidR="00CB52E1" w:rsidRDefault="00CB52E1" w:rsidP="00CB52E1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C2DB95B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  <w:r>
              <w:t xml:space="preserve">    //</w:t>
            </w:r>
            <w:r>
              <w:rPr>
                <w:rFonts w:hint="eastAsia"/>
              </w:rPr>
              <w:t>转换成</w:t>
            </w:r>
            <w:r>
              <w:t>frame</w:t>
            </w:r>
            <w:r>
              <w:t>类</w:t>
            </w:r>
          </w:p>
          <w:p w14:paraId="312CCF6C" w14:textId="77777777" w:rsidR="00CB52E1" w:rsidRDefault="00CB52E1" w:rsidP="00CB52E1">
            <w:r>
              <w:rPr>
                <w:rFonts w:hint="eastAsia"/>
              </w:rPr>
              <w:t>|  |--&gt;</w:t>
            </w:r>
            <w:r>
              <w:t xml:space="preserve"> </w:t>
            </w:r>
            <w:commentRangeStart w:id="37"/>
            <w:r w:rsidRPr="007F0B66">
              <w:t xml:space="preserve">pNewFrame = </w:t>
            </w:r>
            <w:r w:rsidRPr="00227362">
              <w:rPr>
                <w:highlight w:val="yellow"/>
              </w:rPr>
              <w:t>new L2I</w:t>
            </w:r>
            <w:r w:rsidRPr="007F0B66">
              <w:t>(data</w:t>
            </w:r>
            <w:commentRangeEnd w:id="37"/>
            <w:r>
              <w:rPr>
                <w:rStyle w:val="a9"/>
              </w:rPr>
              <w:commentReference w:id="37"/>
            </w:r>
            <w:r w:rsidRPr="007F0B66">
              <w:t>);</w:t>
            </w:r>
          </w:p>
          <w:p w14:paraId="1F1E2359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623EE140" w14:textId="77777777" w:rsidR="00CB52E1" w:rsidRDefault="00CB52E1" w:rsidP="00CB52E1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21543EE0" w14:textId="77777777" w:rsidR="00CB52E1" w:rsidRDefault="00CB52E1" w:rsidP="00CB52E1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37FCDD0F" w14:textId="77777777" w:rsidR="00CB52E1" w:rsidRDefault="00CB52E1" w:rsidP="00CB52E1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7AB95F70" w14:textId="77777777" w:rsidR="00CB52E1" w:rsidRDefault="00CB52E1" w:rsidP="00CB52E1">
            <w:r>
              <w:t>|  |--&gt;</w:t>
            </w:r>
            <w:r w:rsidRPr="00FA2CB4">
              <w:t>case L2Frame::I:</w:t>
            </w:r>
            <w:r>
              <w:t xml:space="preserve">  </w:t>
            </w:r>
            <w:r w:rsidRPr="00FA2CB4">
              <w:t>retL2 = entity-&gt;l2IACSProcess((L2I *) fromISDN);</w:t>
            </w:r>
          </w:p>
          <w:p w14:paraId="348F4778" w14:textId="77777777" w:rsidR="00CB52E1" w:rsidRDefault="00CB52E1" w:rsidP="00CB52E1">
            <w:r>
              <w:t>|  |  |--&gt;</w:t>
            </w:r>
            <w:r w:rsidRPr="00C25495">
              <w:t>sendQ931MsgtoZips(</w:t>
            </w:r>
            <w:r w:rsidRPr="00751BBC">
              <w:rPr>
                <w:highlight w:val="yellow"/>
              </w:rPr>
              <w:t>BA_DATA_MESSAGE</w:t>
            </w:r>
            <w:r w:rsidRPr="00C25495">
              <w:t>,1, dataSize, pData);</w:t>
            </w:r>
          </w:p>
          <w:p w14:paraId="77B5A321" w14:textId="77777777" w:rsidR="00CB52E1" w:rsidRDefault="00CB52E1" w:rsidP="00CB52E1">
            <w:r>
              <w:t>|  |  |--&gt;</w:t>
            </w:r>
            <w:r w:rsidRPr="00213C55">
              <w:t>result = multiframeMode(msg, withAck, false);</w:t>
            </w:r>
          </w:p>
          <w:p w14:paraId="0E400F58" w14:textId="77777777" w:rsidR="00CB52E1" w:rsidRDefault="00CB52E1" w:rsidP="00CB52E1">
            <w:r>
              <w:t xml:space="preserve">|  </w:t>
            </w:r>
            <w:r>
              <w:rPr>
                <w:rFonts w:hint="eastAsia"/>
              </w:rPr>
              <w:t>|</w:t>
            </w:r>
            <w:r>
              <w:t xml:space="preserve">  |  |--&gt;</w:t>
            </w:r>
            <w:commentRangeStart w:id="38"/>
            <w:r w:rsidRPr="00F8689D">
              <w:t>sendAcknowledgment</w:t>
            </w:r>
            <w:commentRangeEnd w:id="38"/>
            <w:r>
              <w:rPr>
                <w:rStyle w:val="a9"/>
              </w:rPr>
              <w:commentReference w:id="38"/>
            </w:r>
            <w:r w:rsidRPr="00F8689D">
              <w:t>(false, pf);</w:t>
            </w:r>
          </w:p>
          <w:p w14:paraId="4A995B3D" w14:textId="77777777" w:rsidR="00CB52E1" w:rsidRDefault="00CB52E1" w:rsidP="00CB52E1">
            <w:r>
              <w:t xml:space="preserve">|  |  |--&gt; </w:t>
            </w:r>
            <w:r w:rsidRPr="00662B35">
              <w:t>sendQueuedFrames();</w:t>
            </w:r>
          </w:p>
          <w:p w14:paraId="360CC024" w14:textId="67B40F62" w:rsidR="00CB52E1" w:rsidRDefault="00CB52E1" w:rsidP="00CB52E1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573C8A">
              <w:t>checkL2Result(retL2, tei);</w:t>
            </w:r>
          </w:p>
        </w:tc>
      </w:tr>
    </w:tbl>
    <w:p w14:paraId="4479DCB2" w14:textId="77777777" w:rsidR="00D152BB" w:rsidRDefault="00B81062" w:rsidP="00D152BB">
      <w:pPr>
        <w:rPr>
          <w:rFonts w:hint="eastAsia"/>
        </w:rPr>
      </w:pPr>
      <w:r>
        <w:rPr>
          <w:rFonts w:hint="eastAsia"/>
        </w:rPr>
        <w:t>5</w:t>
      </w:r>
      <w:r w:rsidR="00A346C6">
        <w:t>，</w:t>
      </w:r>
      <w:r w:rsidR="00D152BB">
        <w:rPr>
          <w:rFonts w:hint="eastAsia"/>
        </w:rPr>
        <w:t>931</w:t>
      </w:r>
      <w:r w:rsidR="00D152BB">
        <w:rPr>
          <w:rFonts w:hint="eastAsia"/>
        </w:rPr>
        <w:t>收到</w:t>
      </w:r>
      <w:r w:rsidR="00D152BB">
        <w:t>BA_DATA_MESSAGE</w:t>
      </w:r>
      <w:r w:rsidR="00D152BB">
        <w:t>消息，处理发送</w:t>
      </w:r>
      <w:r w:rsidR="00D152BB" w:rsidRPr="00AB2184">
        <w:t>ASP_DATA_REQ_MESSAGE</w:t>
      </w:r>
      <w:r w:rsidR="00D152BB">
        <w:rPr>
          <w:rFonts w:hint="eastAsia"/>
        </w:rPr>
        <w:t>给</w:t>
      </w:r>
      <w:r w:rsidR="00D152BB"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2BB" w14:paraId="4702C34A" w14:textId="77777777" w:rsidTr="00EB3B67">
        <w:tc>
          <w:tcPr>
            <w:tcW w:w="8296" w:type="dxa"/>
          </w:tcPr>
          <w:p w14:paraId="121470C8" w14:textId="77777777" w:rsidR="00D152BB" w:rsidRPr="004C7716" w:rsidRDefault="00D152BB" w:rsidP="00EB3B6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5377383" w14:textId="77777777" w:rsidR="00D152BB" w:rsidRDefault="00D152BB" w:rsidP="00EB3B6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2B572DAD" w14:textId="77777777" w:rsidR="00D152BB" w:rsidRDefault="00D152BB" w:rsidP="00EB3B6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4A800B75" w14:textId="77777777" w:rsidR="00D152BB" w:rsidRDefault="00D152BB" w:rsidP="00EB3B67">
            <w:r>
              <w:t xml:space="preserve">|  |  |--&gt; </w:t>
            </w:r>
            <w:r w:rsidRPr="00D179B4">
              <w:t>case ASP_DATA_REQ_MESSAGE:</w:t>
            </w:r>
            <w:r>
              <w:t xml:space="preserve">  </w:t>
            </w:r>
            <w:r w:rsidRPr="00662B35">
              <w:t>sendQueuedFrames();</w:t>
            </w:r>
          </w:p>
          <w:p w14:paraId="2D445787" w14:textId="77777777" w:rsidR="00D152BB" w:rsidRDefault="00D152BB" w:rsidP="00EB3B67">
            <w:r>
              <w:t xml:space="preserve">|  |  |  |--&gt; </w:t>
            </w:r>
            <w:commentRangeStart w:id="39"/>
            <w:r w:rsidRPr="00662B35">
              <w:t>pL2I-&gt;sendMe(vr_);</w:t>
            </w:r>
            <w:commentRangeEnd w:id="39"/>
            <w:r>
              <w:rPr>
                <w:rStyle w:val="a9"/>
              </w:rPr>
              <w:commentReference w:id="39"/>
            </w:r>
          </w:p>
          <w:p w14:paraId="31DEAF95" w14:textId="77777777" w:rsidR="00D152BB" w:rsidRPr="00C373C2" w:rsidRDefault="00D152BB" w:rsidP="00EB3B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|  |  |--&gt;</w:t>
            </w:r>
            <w:r w:rsidRPr="00FA514D">
              <w:t>isdnObj-&gt;checkL2Result(result, tei_);</w:t>
            </w:r>
          </w:p>
        </w:tc>
      </w:tr>
    </w:tbl>
    <w:p w14:paraId="03DF159D" w14:textId="66463627" w:rsidR="00A346C6" w:rsidRDefault="00D152BB" w:rsidP="00A346C6">
      <w:r>
        <w:rPr>
          <w:rFonts w:hint="eastAsia"/>
        </w:rPr>
        <w:lastRenderedPageBreak/>
        <w:t>6</w:t>
      </w:r>
      <w:r w:rsidR="003353CF">
        <w:t>,</w:t>
      </w:r>
      <w:r w:rsidR="00A346C6">
        <w:rPr>
          <w:rFonts w:hint="eastAsia"/>
        </w:rPr>
        <w:t>padr</w:t>
      </w:r>
      <w:r w:rsidR="00A346C6">
        <w:t>收到</w:t>
      </w:r>
      <w:r w:rsidR="00A346C6">
        <w:t>call proceeding</w:t>
      </w:r>
      <w:r w:rsidR="00A346C6">
        <w:t>的</w:t>
      </w:r>
      <w:r w:rsidR="00A346C6">
        <w:t>I</w:t>
      </w:r>
      <w:r w:rsidR="00A346C6">
        <w:t>帧之后，发送</w:t>
      </w:r>
      <w:r w:rsidR="00A346C6">
        <w:t>RR</w:t>
      </w:r>
      <w:r w:rsidR="00A346C6">
        <w:t>帧给</w:t>
      </w:r>
      <w:r w:rsidR="00A346C6">
        <w:t>921</w:t>
      </w:r>
      <w:r w:rsidR="00A346C6">
        <w:rPr>
          <w:rFonts w:hint="eastAsia"/>
        </w:rPr>
        <w:t>表示接受到</w:t>
      </w:r>
      <w:r w:rsidR="001A1049">
        <w:t>proceed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6C6" w14:paraId="683444D8" w14:textId="77777777" w:rsidTr="00FB7578">
        <w:tc>
          <w:tcPr>
            <w:tcW w:w="8296" w:type="dxa"/>
          </w:tcPr>
          <w:p w14:paraId="204CCC14" w14:textId="77777777" w:rsidR="00A346C6" w:rsidRPr="00B93FE6" w:rsidRDefault="00A346C6" w:rsidP="00FB7578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D3DDCE7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09506842" w14:textId="77777777" w:rsidR="00A346C6" w:rsidRDefault="00A346C6" w:rsidP="00FB7578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6CBC5363" w14:textId="77777777" w:rsidR="00A346C6" w:rsidRDefault="00A346C6" w:rsidP="00FB7578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0FD7EBA3" w14:textId="77777777" w:rsidR="00A346C6" w:rsidRDefault="00A346C6" w:rsidP="00FB7578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69778AA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2A0E2818" w14:textId="77777777" w:rsidR="00A346C6" w:rsidRDefault="00A346C6" w:rsidP="00FB7578">
            <w:r>
              <w:rPr>
                <w:rFonts w:hint="eastAsia"/>
              </w:rPr>
              <w:t>|</w:t>
            </w:r>
            <w:r>
              <w:t xml:space="preserve">  |--&gt; </w:t>
            </w:r>
            <w:r w:rsidRPr="002977FE">
              <w:t>pNewFrame = new L2RR(data);</w:t>
            </w:r>
          </w:p>
          <w:p w14:paraId="7C24DFE1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u16 ifID = pFrame-&gt;getIfId();</w:t>
            </w:r>
          </w:p>
          <w:p w14:paraId="2DADBFAA" w14:textId="77777777" w:rsidR="00A346C6" w:rsidRDefault="00A346C6" w:rsidP="00FB7578">
            <w:r>
              <w:rPr>
                <w:rFonts w:hint="eastAsia"/>
              </w:rPr>
              <w:t>|</w:t>
            </w:r>
            <w:r w:rsidRPr="004E44A7">
              <w:t>ISDNItf* isdnObject = ISDNItf::isdnItfFind(ifID);</w:t>
            </w:r>
          </w:p>
          <w:p w14:paraId="7D9E9939" w14:textId="77777777" w:rsidR="00A346C6" w:rsidRDefault="00A346C6" w:rsidP="00FB7578">
            <w:r>
              <w:rPr>
                <w:rFonts w:hint="eastAsia"/>
              </w:rPr>
              <w:t>|</w:t>
            </w:r>
            <w:r w:rsidRPr="00A8380E">
              <w:t>ISDNItf::isdnItfProcessISDNFrame ( L2Frame * fromISDN)</w:t>
            </w:r>
          </w:p>
          <w:p w14:paraId="48690FF3" w14:textId="77777777" w:rsidR="00A346C6" w:rsidRDefault="00A346C6" w:rsidP="00FB7578">
            <w:r>
              <w:rPr>
                <w:rFonts w:hint="eastAsia"/>
              </w:rPr>
              <w:t>|  |--&gt;</w:t>
            </w:r>
            <w:r w:rsidRPr="00FD0FD0">
              <w:t>L2CommonIACS * entity = checkL2Entity(tei, 0);</w:t>
            </w:r>
          </w:p>
          <w:p w14:paraId="0195BB04" w14:textId="77777777" w:rsidR="00A346C6" w:rsidRPr="002977FE" w:rsidRDefault="00A346C6" w:rsidP="00FB7578">
            <w:r>
              <w:rPr>
                <w:rFonts w:hint="eastAsia"/>
              </w:rPr>
              <w:t>|  |--&gt;</w:t>
            </w:r>
            <w:r>
              <w:t xml:space="preserve"> case L2Frame::RR:    retL2 = entity-&gt;l2IACSProcess((L2RR *) fromISDN);</w:t>
            </w:r>
          </w:p>
        </w:tc>
      </w:tr>
    </w:tbl>
    <w:p w14:paraId="3FB74E74" w14:textId="6A376241" w:rsidR="00CB52E1" w:rsidRDefault="001A1049" w:rsidP="00474F57">
      <w:r>
        <w:rPr>
          <w:rFonts w:hint="eastAsia"/>
        </w:rPr>
        <w:t>后面</w:t>
      </w:r>
      <w:r>
        <w:t>alerting</w:t>
      </w:r>
      <w:r>
        <w:t>和通话建立的过程不需要</w:t>
      </w:r>
      <w:r>
        <w:t>921</w:t>
      </w:r>
      <w:r>
        <w:t>的参与</w:t>
      </w:r>
    </w:p>
    <w:p w14:paraId="69C134F9" w14:textId="77777777" w:rsidR="001A1049" w:rsidRDefault="001A1049" w:rsidP="00474F57"/>
    <w:p w14:paraId="341A1ABC" w14:textId="70258FDE" w:rsidR="001A1049" w:rsidRDefault="00A5214C" w:rsidP="00D353B7">
      <w:pPr>
        <w:pStyle w:val="1"/>
        <w:rPr>
          <w:rFonts w:hint="eastAsia"/>
        </w:rPr>
      </w:pPr>
      <w:r>
        <w:t>7</w:t>
      </w:r>
      <w:r>
        <w:rPr>
          <w:rFonts w:hint="eastAsia"/>
        </w:rPr>
        <w:t>，</w:t>
      </w:r>
      <w:del w:id="40" w:author="REN Barret" w:date="2016-03-28T15:16:00Z">
        <w:r w:rsidR="00D353B7" w:rsidDel="00587A75">
          <w:rPr>
            <w:rFonts w:hint="eastAsia"/>
          </w:rPr>
          <w:delText xml:space="preserve"> </w:delText>
        </w:r>
      </w:del>
      <w:r w:rsidR="00D353B7">
        <w:rPr>
          <w:rFonts w:hint="eastAsia"/>
        </w:rPr>
        <w:t>incoming call</w:t>
      </w:r>
    </w:p>
    <w:p w14:paraId="6BE546B8" w14:textId="2E5B374A" w:rsidR="00D353B7" w:rsidRDefault="00D353B7" w:rsidP="00474F57">
      <w:r>
        <w:rPr>
          <w:rFonts w:hint="eastAsia"/>
        </w:rPr>
        <w:t>1</w:t>
      </w:r>
      <w:r>
        <w:t>，</w:t>
      </w:r>
      <w:r>
        <w:rPr>
          <w:rFonts w:hint="eastAsia"/>
        </w:rPr>
        <w:t>有</w:t>
      </w:r>
      <w:r>
        <w:t>电话打来，</w:t>
      </w:r>
      <w:r>
        <w:rPr>
          <w:rFonts w:hint="eastAsia"/>
        </w:rPr>
        <w:t>9</w:t>
      </w:r>
      <w:r>
        <w:t>31</w:t>
      </w:r>
      <w:r>
        <w:t>发送连接建立请求给</w:t>
      </w:r>
      <w:r>
        <w:t>921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3B7" w14:paraId="25DAAE66" w14:textId="77777777" w:rsidTr="00D353B7">
        <w:tc>
          <w:tcPr>
            <w:tcW w:w="8296" w:type="dxa"/>
          </w:tcPr>
          <w:p w14:paraId="0F9758AD" w14:textId="77777777" w:rsidR="00D353B7" w:rsidRPr="004C7716" w:rsidRDefault="00D353B7" w:rsidP="00D353B7">
            <w:pPr>
              <w:rPr>
                <w:b/>
                <w:color w:val="FF0000"/>
              </w:rPr>
            </w:pPr>
            <w:r w:rsidRPr="004C7716">
              <w:rPr>
                <w:b/>
                <w:color w:val="FF0000"/>
              </w:rPr>
              <w:t>IACS::SignallingTick()</w:t>
            </w:r>
          </w:p>
          <w:p w14:paraId="3C319C72" w14:textId="77777777" w:rsidR="00D353B7" w:rsidRDefault="00D353B7" w:rsidP="00D353B7">
            <w:r>
              <w:t>|--</w:t>
            </w:r>
            <w:r>
              <w:rPr>
                <w:rFonts w:hint="eastAsia"/>
              </w:rPr>
              <w:t>&gt;</w:t>
            </w:r>
            <w:r w:rsidRPr="00B169BA">
              <w:t>isdnObject-&gt;isdnItfProcessQueue4Message(msg_buf);</w:t>
            </w:r>
          </w:p>
          <w:p w14:paraId="564B92B6" w14:textId="77777777" w:rsidR="00D353B7" w:rsidRDefault="00D353B7" w:rsidP="00D353B7">
            <w:r>
              <w:t xml:space="preserve">|  |--&gt; </w:t>
            </w:r>
            <w:r w:rsidRPr="00CC5425">
              <w:t>case Q931_MSG:</w:t>
            </w:r>
            <w:r>
              <w:t xml:space="preserve">  </w:t>
            </w:r>
            <w:r w:rsidRPr="00CC5425">
              <w:t>entity-&gt;l2IACSProcess(msg_buf);</w:t>
            </w:r>
          </w:p>
          <w:p w14:paraId="6FABBE57" w14:textId="77777777" w:rsidR="00D353B7" w:rsidRDefault="00D353B7" w:rsidP="00D353B7">
            <w:r>
              <w:t xml:space="preserve">|  |  |--&gt; </w:t>
            </w:r>
            <w:r w:rsidRPr="00D179B4">
              <w:t xml:space="preserve">case </w:t>
            </w:r>
            <w:r w:rsidRPr="00D353B7">
              <w:t>ASP_EST_REQ_MESSAGE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39F41D4F" w14:textId="77777777" w:rsidR="00F34D2D" w:rsidRDefault="00F34D2D" w:rsidP="00D353B7">
            <w:r>
              <w:t xml:space="preserve">|  |  |  |--&gt; </w:t>
            </w:r>
            <w:r w:rsidRPr="00F34D2D">
              <w:t>case TEIAssigned:</w:t>
            </w:r>
            <w:r>
              <w:t xml:space="preserve">   </w:t>
            </w:r>
            <w:r w:rsidRPr="00F34D2D">
              <w:t>initiateConnection();</w:t>
            </w:r>
          </w:p>
          <w:p w14:paraId="303D3AC6" w14:textId="77777777" w:rsidR="00F34D2D" w:rsidRDefault="00F34D2D" w:rsidP="00D353B7">
            <w:r>
              <w:t xml:space="preserve">|  |  |  |  </w:t>
            </w:r>
            <w:r w:rsidRPr="0014323D">
              <w:rPr>
                <w:highlight w:val="yellow"/>
              </w:rPr>
              <w:t>|--&gt;</w:t>
            </w:r>
            <w:r w:rsidR="0014323D" w:rsidRPr="0014323D">
              <w:rPr>
                <w:highlight w:val="yellow"/>
              </w:rPr>
              <w:t xml:space="preserve"> l2SABME.</w:t>
            </w:r>
            <w:commentRangeStart w:id="41"/>
            <w:r w:rsidR="0014323D" w:rsidRPr="0014323D">
              <w:rPr>
                <w:highlight w:val="yellow"/>
              </w:rPr>
              <w:t>sendMe</w:t>
            </w:r>
            <w:commentRangeEnd w:id="41"/>
            <w:r w:rsidR="0014323D">
              <w:rPr>
                <w:rStyle w:val="a9"/>
              </w:rPr>
              <w:commentReference w:id="41"/>
            </w:r>
            <w:r w:rsidR="0014323D" w:rsidRPr="0014323D">
              <w:t>();</w:t>
            </w:r>
          </w:p>
          <w:p w14:paraId="07FA3BF4" w14:textId="7E27CB97" w:rsidR="0014323D" w:rsidRDefault="0014323D" w:rsidP="00D353B7">
            <w:pPr>
              <w:rPr>
                <w:rFonts w:hint="eastAsia"/>
              </w:rPr>
            </w:pPr>
            <w:r>
              <w:t>|  |  |  |  |--&gt;</w:t>
            </w:r>
            <w:r w:rsidRPr="0014323D">
              <w:t>state_ = awaitingEstablishment;</w:t>
            </w:r>
          </w:p>
        </w:tc>
      </w:tr>
    </w:tbl>
    <w:p w14:paraId="7C64EFFD" w14:textId="20CB6750" w:rsidR="00D353B7" w:rsidRDefault="002B6C77" w:rsidP="00474F57">
      <w:r>
        <w:rPr>
          <w:rFonts w:hint="eastAsia"/>
        </w:rPr>
        <w:t>2</w:t>
      </w:r>
      <w:r>
        <w:t>，</w:t>
      </w:r>
      <w:r>
        <w:rPr>
          <w:rFonts w:hint="eastAsia"/>
        </w:rPr>
        <w:t>padr</w:t>
      </w:r>
      <w:r>
        <w:t>处理之后发送</w:t>
      </w:r>
      <w:r>
        <w:t>UA</w:t>
      </w:r>
      <w:r>
        <w:t>确认给</w:t>
      </w:r>
      <w:r>
        <w:t>921</w:t>
      </w:r>
      <w:r>
        <w:t>，</w:t>
      </w:r>
      <w:r>
        <w:t>921</w:t>
      </w:r>
      <w:r>
        <w:t>进行处理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C77" w14:paraId="00547A6E" w14:textId="77777777" w:rsidTr="002B6C77">
        <w:tc>
          <w:tcPr>
            <w:tcW w:w="8296" w:type="dxa"/>
          </w:tcPr>
          <w:p w14:paraId="6389D6EC" w14:textId="77777777" w:rsidR="00FD4A00" w:rsidRPr="00B93FE6" w:rsidRDefault="00FD4A00" w:rsidP="00FD4A00">
            <w:pPr>
              <w:tabs>
                <w:tab w:val="left" w:pos="2685"/>
              </w:tabs>
              <w:rPr>
                <w:b/>
                <w:color w:val="FF0000"/>
              </w:rPr>
            </w:pPr>
            <w:r w:rsidRPr="00B93FE6">
              <w:rPr>
                <w:b/>
                <w:color w:val="FF0000"/>
              </w:rPr>
              <w:t>IACS::SignallingTick():</w:t>
            </w:r>
            <w:r>
              <w:rPr>
                <w:b/>
                <w:color w:val="FF0000"/>
              </w:rPr>
              <w:tab/>
            </w:r>
          </w:p>
          <w:p w14:paraId="3A071365" w14:textId="77777777" w:rsidR="00FD4A00" w:rsidRDefault="00FD4A00" w:rsidP="00FD4A00">
            <w:r>
              <w:rPr>
                <w:rFonts w:hint="eastAsia"/>
              </w:rPr>
              <w:t>|</w:t>
            </w:r>
            <w:r w:rsidRPr="004E44A7">
              <w:t>(Zips_BADR_proxy::getZips_BADR_proxy())-&gt;getFrame(&amp;pBuffer))</w:t>
            </w:r>
          </w:p>
          <w:p w14:paraId="3C7FE69A" w14:textId="77777777" w:rsidR="00FD4A00" w:rsidRDefault="00FD4A00" w:rsidP="00FD4A00">
            <w:r>
              <w:rPr>
                <w:rFonts w:hint="eastAsia"/>
              </w:rPr>
              <w:t>|  |--</w:t>
            </w:r>
            <w:r>
              <w:sym w:font="Wingdings" w:char="F0E0"/>
            </w:r>
            <w:r w:rsidRPr="0011744C">
              <w:t xml:space="preserve"> retCode = getHdlcFrame(frame);</w:t>
            </w:r>
            <w:r>
              <w:rPr>
                <w:rFonts w:hint="eastAsia"/>
              </w:rPr>
              <w:t>6</w:t>
            </w:r>
          </w:p>
          <w:p w14:paraId="11BE84C7" w14:textId="77777777" w:rsidR="00FD4A00" w:rsidRDefault="00FD4A00" w:rsidP="00FD4A00">
            <w:r>
              <w:rPr>
                <w:rFonts w:hint="eastAsia"/>
              </w:rPr>
              <w:t>|  |  |--</w:t>
            </w:r>
            <w:r>
              <w:sym w:font="Wingdings" w:char="F0E0"/>
            </w:r>
            <w:r w:rsidRPr="0011744C">
              <w:t xml:space="preserve"> read_rngbuff(&amp;greadpointer, &amp;frame))</w:t>
            </w:r>
          </w:p>
          <w:p w14:paraId="54F8902C" w14:textId="77777777" w:rsidR="00FD4A00" w:rsidRDefault="00FD4A00" w:rsidP="00FD4A00">
            <w:pPr>
              <w:tabs>
                <w:tab w:val="left" w:pos="5685"/>
              </w:tabs>
            </w:pPr>
            <w:r>
              <w:rPr>
                <w:rFonts w:hint="eastAsia"/>
              </w:rPr>
              <w:t>|</w:t>
            </w:r>
            <w:r w:rsidRPr="00DA39F6">
              <w:t>IACS_PrintL2L1Buffer</w:t>
            </w:r>
            <w:r>
              <w:tab/>
            </w:r>
          </w:p>
          <w:p w14:paraId="11AA3114" w14:textId="77777777" w:rsidR="002B6C77" w:rsidRDefault="00FD4A00" w:rsidP="00FD4A00">
            <w:r>
              <w:rPr>
                <w:rFonts w:hint="eastAsia"/>
              </w:rPr>
              <w:t>|</w:t>
            </w:r>
            <w:r w:rsidRPr="004E44A7">
              <w:t>pFrame = L2Frame::unfold(pBuffer);</w:t>
            </w:r>
          </w:p>
          <w:p w14:paraId="7DF77891" w14:textId="77777777" w:rsidR="00FD4A00" w:rsidRDefault="00FD4A00" w:rsidP="00FD4A00">
            <w:r>
              <w:t xml:space="preserve">|  |--&gt; </w:t>
            </w:r>
            <w:r w:rsidRPr="00FD4A00">
              <w:t>pNewFrame = new L2UA(data);</w:t>
            </w:r>
          </w:p>
          <w:p w14:paraId="31059021" w14:textId="77777777" w:rsidR="00FD4A00" w:rsidRDefault="00C40823" w:rsidP="00FD4A00">
            <w:r>
              <w:t xml:space="preserve">| </w:t>
            </w:r>
            <w:r w:rsidRPr="00C40823">
              <w:t>isdnObject-&gt;isdnItfProcessISDNFrame(pFrame);</w:t>
            </w:r>
          </w:p>
          <w:p w14:paraId="78048551" w14:textId="77777777" w:rsidR="00C40823" w:rsidRDefault="00C40823" w:rsidP="00FD4A00">
            <w:r>
              <w:t>|  |--&gt;</w:t>
            </w:r>
            <w:r w:rsidR="007E7499">
              <w:t xml:space="preserve"> </w:t>
            </w:r>
            <w:r w:rsidR="007E7499" w:rsidRPr="007E7499">
              <w:t>case L2Frame::UA:</w:t>
            </w:r>
            <w:r w:rsidR="007E7499">
              <w:t xml:space="preserve">  </w:t>
            </w:r>
            <w:r w:rsidR="007E7499" w:rsidRPr="007E7499">
              <w:t>retL2 = entity-&gt;l2IACSProcess((L2UA *) fromISDN);</w:t>
            </w:r>
          </w:p>
          <w:p w14:paraId="3DE72259" w14:textId="77777777" w:rsidR="00E345DA" w:rsidRDefault="007E7499" w:rsidP="00FD4A00">
            <w:r>
              <w:t>|  |  |--&gt;</w:t>
            </w:r>
            <w:r w:rsidR="00E345DA">
              <w:t xml:space="preserve"> </w:t>
            </w:r>
            <w:r w:rsidR="00E345DA" w:rsidRPr="00E345DA">
              <w:t>case awaitingEstablishment:</w:t>
            </w:r>
            <w:r w:rsidR="00E345DA">
              <w:t xml:space="preserve">  </w:t>
            </w:r>
          </w:p>
          <w:p w14:paraId="0A307711" w14:textId="671D84D9" w:rsidR="007E7499" w:rsidRDefault="00E345DA" w:rsidP="00E345DA">
            <w:pPr>
              <w:ind w:firstLineChars="400" w:firstLine="840"/>
              <w:rPr>
                <w:rFonts w:hint="eastAsia"/>
              </w:rPr>
            </w:pPr>
            <w:r w:rsidRPr="00E345DA">
              <w:t>sendQ931MsgtoZips(</w:t>
            </w:r>
            <w:commentRangeStart w:id="42"/>
            <w:r w:rsidRPr="00E345DA">
              <w:t>BA_EST_CONF_MESSAGE</w:t>
            </w:r>
            <w:commentRangeEnd w:id="42"/>
            <w:r>
              <w:rPr>
                <w:rStyle w:val="a9"/>
              </w:rPr>
              <w:commentReference w:id="42"/>
            </w:r>
            <w:r w:rsidRPr="00E345DA">
              <w:t>, 1, 0, NULL);</w:t>
            </w:r>
          </w:p>
        </w:tc>
      </w:tr>
    </w:tbl>
    <w:p w14:paraId="36472EF2" w14:textId="77777777" w:rsidR="002B6C77" w:rsidRDefault="002B6C77" w:rsidP="00474F57"/>
    <w:p w14:paraId="0F613ADC" w14:textId="68720713" w:rsidR="00E345DA" w:rsidRDefault="00E345DA" w:rsidP="00474F57">
      <w:pPr>
        <w:rPr>
          <w:ins w:id="43" w:author="REN Barret" w:date="2016-03-28T14:58:00Z"/>
        </w:rPr>
      </w:pPr>
      <w:r>
        <w:rPr>
          <w:rFonts w:hint="eastAsia"/>
        </w:rPr>
        <w:t>3</w:t>
      </w:r>
      <w:r>
        <w:t>，</w:t>
      </w:r>
      <w:r>
        <w:t>931</w:t>
      </w:r>
      <w:r>
        <w:t>接着</w:t>
      </w:r>
      <w:r>
        <w:rPr>
          <w:rFonts w:hint="eastAsia"/>
        </w:rPr>
        <w:t>通过</w:t>
      </w:r>
      <w:r>
        <w:t>DL-data</w:t>
      </w:r>
      <w:r>
        <w:t>发送</w:t>
      </w:r>
      <w:r>
        <w:rPr>
          <w:rFonts w:hint="eastAsia"/>
        </w:rPr>
        <w:t>setup</w:t>
      </w:r>
      <w:r>
        <w:t>消息给</w:t>
      </w:r>
      <w:r>
        <w:t>921</w:t>
      </w:r>
      <w:r>
        <w:t>，</w:t>
      </w:r>
      <w:r>
        <w:t>921</w:t>
      </w:r>
      <w:ins w:id="44" w:author="REN Barret" w:date="2016-03-28T14:58:00Z">
        <w:r>
          <w:rPr>
            <w:rFonts w:hint="eastAsia"/>
          </w:rPr>
          <w:t>通知</w:t>
        </w:r>
        <w:r>
          <w:t>padr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DA" w14:paraId="78D2BC4F" w14:textId="77777777" w:rsidTr="00E345DA">
        <w:trPr>
          <w:ins w:id="45" w:author="REN Barret" w:date="2016-03-28T14:58:00Z"/>
        </w:trPr>
        <w:tc>
          <w:tcPr>
            <w:tcW w:w="8296" w:type="dxa"/>
          </w:tcPr>
          <w:p w14:paraId="43A50C61" w14:textId="77777777" w:rsidR="00E345DA" w:rsidRPr="004C7716" w:rsidRDefault="00E345DA" w:rsidP="00E345DA">
            <w:pPr>
              <w:rPr>
                <w:ins w:id="46" w:author="REN Barret" w:date="2016-03-28T14:58:00Z"/>
                <w:b/>
                <w:color w:val="FF0000"/>
              </w:rPr>
            </w:pPr>
            <w:ins w:id="47" w:author="REN Barret" w:date="2016-03-28T14:58:00Z">
              <w:r w:rsidRPr="004C7716">
                <w:rPr>
                  <w:b/>
                  <w:color w:val="FF0000"/>
                </w:rPr>
                <w:t>IACS::SignallingTick()</w:t>
              </w:r>
            </w:ins>
          </w:p>
          <w:p w14:paraId="2DD8C5BF" w14:textId="77777777" w:rsidR="00E345DA" w:rsidRDefault="00E345DA" w:rsidP="00E345DA">
            <w:pPr>
              <w:rPr>
                <w:ins w:id="48" w:author="REN Barret" w:date="2016-03-28T14:58:00Z"/>
              </w:rPr>
            </w:pPr>
            <w:ins w:id="49" w:author="REN Barret" w:date="2016-03-28T14:58:00Z">
              <w:r>
                <w:lastRenderedPageBreak/>
                <w:t>|--</w:t>
              </w:r>
              <w:r>
                <w:rPr>
                  <w:rFonts w:hint="eastAsia"/>
                </w:rPr>
                <w:t>&gt;</w:t>
              </w:r>
              <w:r w:rsidRPr="00B169BA">
                <w:t>isdnObject-&gt;isdnItfProcessQueue4Message(msg_buf);</w:t>
              </w:r>
            </w:ins>
          </w:p>
          <w:p w14:paraId="7027086D" w14:textId="77777777" w:rsidR="00E345DA" w:rsidRDefault="00E345DA" w:rsidP="00E345DA">
            <w:pPr>
              <w:rPr>
                <w:ins w:id="50" w:author="REN Barret" w:date="2016-03-28T14:58:00Z"/>
              </w:rPr>
            </w:pPr>
            <w:ins w:id="51" w:author="REN Barret" w:date="2016-03-28T14:58:00Z">
              <w:r>
                <w:t xml:space="preserve">|  |--&gt; </w:t>
              </w:r>
              <w:r w:rsidRPr="00CC5425">
                <w:t>case Q931_MSG:</w:t>
              </w:r>
              <w:r>
                <w:t xml:space="preserve">  </w:t>
              </w:r>
              <w:r w:rsidRPr="00CC5425">
                <w:t>entity-&gt;l2IACSProcess(msg_buf);</w:t>
              </w:r>
            </w:ins>
          </w:p>
          <w:p w14:paraId="40D0BC08" w14:textId="77777777" w:rsidR="00E345DA" w:rsidRDefault="00E345DA" w:rsidP="00E345DA">
            <w:pPr>
              <w:rPr>
                <w:ins w:id="52" w:author="REN Barret" w:date="2016-03-28T15:01:00Z"/>
              </w:rPr>
            </w:pPr>
            <w:ins w:id="53" w:author="REN Barret" w:date="2016-03-28T14:58:00Z">
              <w:r>
                <w:t xml:space="preserve">|  |  |--&gt; </w:t>
              </w:r>
            </w:ins>
            <w:ins w:id="54" w:author="REN Barret" w:date="2016-03-28T14:59:00Z">
              <w:r w:rsidRPr="00E345DA">
                <w:t>case ASP_DATA_REQ_MESSAGE</w:t>
              </w:r>
              <w:r>
                <w:rPr>
                  <w:rFonts w:hint="eastAsia"/>
                </w:rPr>
                <w:t>：</w:t>
              </w:r>
            </w:ins>
            <w:ins w:id="55" w:author="REN Barret" w:date="2016-03-28T15:00:00Z">
              <w:r w:rsidR="001D7289" w:rsidRPr="001D7289">
                <w:t>sendQueuedFrames();</w:t>
              </w:r>
            </w:ins>
          </w:p>
          <w:p w14:paraId="2D503374" w14:textId="75E28FEF" w:rsidR="001D7289" w:rsidRDefault="001D7289" w:rsidP="00E345DA">
            <w:pPr>
              <w:rPr>
                <w:ins w:id="56" w:author="REN Barret" w:date="2016-03-28T14:58:00Z"/>
                <w:rFonts w:hint="eastAsia"/>
              </w:rPr>
            </w:pPr>
            <w:ins w:id="57" w:author="REN Barret" w:date="2016-03-28T15:01:00Z">
              <w:r>
                <w:t xml:space="preserve">|  |  |  </w:t>
              </w:r>
              <w:r>
                <w:rPr>
                  <w:rFonts w:hint="eastAsia"/>
                </w:rPr>
                <w:t>|</w:t>
              </w:r>
              <w:r>
                <w:t xml:space="preserve">--&gt; </w:t>
              </w:r>
              <w:commentRangeStart w:id="58"/>
              <w:r w:rsidRPr="001D7289">
                <w:t>pL2I-&gt;sendMe(vr_);</w:t>
              </w:r>
              <w:commentRangeEnd w:id="58"/>
              <w:r>
                <w:rPr>
                  <w:rStyle w:val="a9"/>
                </w:rPr>
                <w:commentReference w:id="58"/>
              </w:r>
            </w:ins>
          </w:p>
        </w:tc>
      </w:tr>
    </w:tbl>
    <w:p w14:paraId="79865E8F" w14:textId="287BDD5A" w:rsidR="00E345DA" w:rsidRDefault="00FE1345" w:rsidP="00474F57">
      <w:pPr>
        <w:rPr>
          <w:ins w:id="59" w:author="REN Barret" w:date="2016-03-28T15:02:00Z"/>
        </w:rPr>
      </w:pPr>
      <w:ins w:id="60" w:author="REN Barret" w:date="2016-03-28T15:02:00Z">
        <w:r>
          <w:rPr>
            <w:rFonts w:hint="eastAsia"/>
          </w:rPr>
          <w:lastRenderedPageBreak/>
          <w:t>4</w:t>
        </w:r>
        <w:r>
          <w:t>，</w:t>
        </w:r>
        <w:r>
          <w:t>padr</w:t>
        </w:r>
        <w:r>
          <w:t>收到</w:t>
        </w:r>
        <w:r>
          <w:t>setup</w:t>
        </w:r>
        <w:r>
          <w:t>的</w:t>
        </w:r>
      </w:ins>
      <w:ins w:id="61" w:author="REN Barret" w:date="2016-03-28T15:10:00Z">
        <w:r w:rsidR="00993EFE">
          <w:t>RR</w:t>
        </w:r>
      </w:ins>
      <w:ins w:id="62" w:author="REN Barret" w:date="2016-03-28T15:02:00Z">
        <w:r>
          <w:t>帧之后，发送</w:t>
        </w:r>
        <w:r>
          <w:t>RR</w:t>
        </w:r>
        <w:r>
          <w:t>回复给</w:t>
        </w:r>
        <w:r>
          <w:t>921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345" w14:paraId="1080DEE7" w14:textId="77777777" w:rsidTr="00FE1345">
        <w:trPr>
          <w:ins w:id="63" w:author="REN Barret" w:date="2016-03-28T15:02:00Z"/>
        </w:trPr>
        <w:tc>
          <w:tcPr>
            <w:tcW w:w="8296" w:type="dxa"/>
          </w:tcPr>
          <w:p w14:paraId="55835F56" w14:textId="77777777" w:rsidR="00FE1345" w:rsidRPr="00B93FE6" w:rsidRDefault="00FE1345" w:rsidP="00FE1345">
            <w:pPr>
              <w:tabs>
                <w:tab w:val="left" w:pos="2685"/>
              </w:tabs>
              <w:rPr>
                <w:ins w:id="64" w:author="REN Barret" w:date="2016-03-28T15:02:00Z"/>
                <w:b/>
                <w:color w:val="FF0000"/>
              </w:rPr>
            </w:pPr>
            <w:ins w:id="65" w:author="REN Barret" w:date="2016-03-28T15:02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2BED513E" w14:textId="77777777" w:rsidR="00FE1345" w:rsidRDefault="00FE1345" w:rsidP="00FE1345">
            <w:pPr>
              <w:rPr>
                <w:ins w:id="66" w:author="REN Barret" w:date="2016-03-28T15:02:00Z"/>
              </w:rPr>
            </w:pPr>
            <w:ins w:id="67" w:author="REN Barret" w:date="2016-03-28T15:02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4A5279AF" w14:textId="77777777" w:rsidR="00FE1345" w:rsidRDefault="00FE1345" w:rsidP="00FE1345">
            <w:pPr>
              <w:rPr>
                <w:ins w:id="68" w:author="REN Barret" w:date="2016-03-28T15:02:00Z"/>
              </w:rPr>
            </w:pPr>
            <w:ins w:id="69" w:author="REN Barret" w:date="2016-03-28T15:02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59131753" w14:textId="77777777" w:rsidR="00FE1345" w:rsidRDefault="00FE1345" w:rsidP="00FE1345">
            <w:pPr>
              <w:rPr>
                <w:ins w:id="70" w:author="REN Barret" w:date="2016-03-28T15:02:00Z"/>
              </w:rPr>
            </w:pPr>
            <w:ins w:id="71" w:author="REN Barret" w:date="2016-03-28T15:02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4C72A272" w14:textId="77777777" w:rsidR="00FE1345" w:rsidRDefault="00FE1345" w:rsidP="00FE1345">
            <w:pPr>
              <w:tabs>
                <w:tab w:val="left" w:pos="5685"/>
              </w:tabs>
              <w:rPr>
                <w:ins w:id="72" w:author="REN Barret" w:date="2016-03-28T15:02:00Z"/>
              </w:rPr>
            </w:pPr>
            <w:ins w:id="73" w:author="REN Barret" w:date="2016-03-28T15:02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64CEBA57" w14:textId="77777777" w:rsidR="00FE1345" w:rsidRDefault="00FE1345" w:rsidP="00FE1345">
            <w:pPr>
              <w:rPr>
                <w:ins w:id="74" w:author="REN Barret" w:date="2016-03-28T15:02:00Z"/>
              </w:rPr>
            </w:pPr>
            <w:ins w:id="75" w:author="REN Barret" w:date="2016-03-28T15:02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</w:ins>
          </w:p>
          <w:p w14:paraId="69CF8E05" w14:textId="352D20DB" w:rsidR="00FE1345" w:rsidRDefault="00FE1345" w:rsidP="00FE1345">
            <w:pPr>
              <w:rPr>
                <w:ins w:id="76" w:author="REN Barret" w:date="2016-03-28T15:02:00Z"/>
              </w:rPr>
            </w:pPr>
            <w:ins w:id="77" w:author="REN Barret" w:date="2016-03-28T15:02:00Z">
              <w:r>
                <w:t xml:space="preserve">|  |--&gt; </w:t>
              </w:r>
              <w:r>
                <w:t>pNewFrame = new L2RR</w:t>
              </w:r>
              <w:r w:rsidRPr="00FD4A00">
                <w:t>(data);</w:t>
              </w:r>
            </w:ins>
          </w:p>
          <w:p w14:paraId="5A883DAA" w14:textId="77777777" w:rsidR="00FE1345" w:rsidRDefault="00FE1345" w:rsidP="00FE1345">
            <w:pPr>
              <w:rPr>
                <w:ins w:id="78" w:author="REN Barret" w:date="2016-03-28T15:02:00Z"/>
              </w:rPr>
            </w:pPr>
            <w:ins w:id="79" w:author="REN Barret" w:date="2016-03-28T15:02:00Z">
              <w:r>
                <w:t xml:space="preserve">| </w:t>
              </w:r>
              <w:r w:rsidRPr="00C40823">
                <w:t>isdnObject-&gt;isdnItfProcessISDNFrame(pFrame);</w:t>
              </w:r>
            </w:ins>
          </w:p>
          <w:p w14:paraId="711538DD" w14:textId="0E0AD9F5" w:rsidR="00FE1345" w:rsidRDefault="00B70E81" w:rsidP="00B70E81">
            <w:pPr>
              <w:rPr>
                <w:ins w:id="80" w:author="REN Barret" w:date="2016-03-28T15:03:00Z"/>
              </w:rPr>
              <w:pPrChange w:id="81" w:author="REN Barret" w:date="2016-03-28T15:03:00Z">
                <w:pPr/>
              </w:pPrChange>
            </w:pPr>
            <w:ins w:id="82" w:author="REN Barret" w:date="2016-03-28T15:03:00Z">
              <w:r>
                <w:rPr>
                  <w:rFonts w:hint="eastAsia"/>
                </w:rPr>
                <w:t>|</w:t>
              </w:r>
              <w:r>
                <w:t xml:space="preserve">  |--&gt;</w:t>
              </w:r>
              <w:r>
                <w:t xml:space="preserve"> case L2Frame::RNR:</w:t>
              </w:r>
              <w:r>
                <w:t xml:space="preserve">   </w:t>
              </w:r>
              <w:r>
                <w:t xml:space="preserve"> ret</w:t>
              </w:r>
              <w:r>
                <w:t>L2 = entity-&gt;l2IACSProcess((L2R</w:t>
              </w:r>
              <w:r>
                <w:t>R *) fromISDN);</w:t>
              </w:r>
            </w:ins>
          </w:p>
          <w:p w14:paraId="701FD6D0" w14:textId="5A44DEAE" w:rsidR="003B68BE" w:rsidRPr="00B70E81" w:rsidRDefault="00B70E81" w:rsidP="00B70E81">
            <w:pPr>
              <w:rPr>
                <w:ins w:id="83" w:author="REN Barret" w:date="2016-03-28T15:02:00Z"/>
                <w:rFonts w:hint="eastAsia"/>
                <w:rPrChange w:id="84" w:author="REN Barret" w:date="2016-03-28T15:03:00Z">
                  <w:rPr>
                    <w:ins w:id="85" w:author="REN Barret" w:date="2016-03-28T15:02:00Z"/>
                    <w:rFonts w:hint="eastAsia"/>
                  </w:rPr>
                </w:rPrChange>
              </w:rPr>
              <w:pPrChange w:id="86" w:author="REN Barret" w:date="2016-03-28T15:03:00Z">
                <w:pPr/>
              </w:pPrChange>
            </w:pPr>
            <w:ins w:id="87" w:author="REN Barret" w:date="2016-03-28T15:03:00Z">
              <w:r>
                <w:t>|  |  |--&gt;</w:t>
              </w:r>
            </w:ins>
            <w:ins w:id="88" w:author="REN Barret" w:date="2016-03-28T15:05:00Z">
              <w:r w:rsidR="003B68BE">
                <w:t xml:space="preserve"> </w:t>
              </w:r>
              <w:r w:rsidR="003B68BE" w:rsidRPr="003B68BE">
                <w:t>result = multiframeMode(msg, withAck, false);</w:t>
              </w:r>
            </w:ins>
          </w:p>
        </w:tc>
      </w:tr>
    </w:tbl>
    <w:p w14:paraId="59378CBE" w14:textId="77777777" w:rsidR="00FE1345" w:rsidRDefault="00FE1345" w:rsidP="00474F57">
      <w:pPr>
        <w:rPr>
          <w:ins w:id="89" w:author="REN Barret" w:date="2016-03-28T15:09:00Z"/>
        </w:rPr>
      </w:pPr>
    </w:p>
    <w:p w14:paraId="62B41BA5" w14:textId="5A399D42" w:rsidR="00735A45" w:rsidRDefault="00735A45" w:rsidP="00474F57">
      <w:pPr>
        <w:rPr>
          <w:ins w:id="90" w:author="REN Barret" w:date="2016-03-28T15:09:00Z"/>
        </w:rPr>
      </w:pPr>
      <w:ins w:id="91" w:author="REN Barret" w:date="2016-03-28T15:09:00Z">
        <w:r>
          <w:t>5</w:t>
        </w:r>
        <w:r>
          <w:rPr>
            <w:rFonts w:hint="eastAsia"/>
          </w:rPr>
          <w:t>，</w:t>
        </w:r>
        <w:r>
          <w:t>padr</w:t>
        </w:r>
        <w:r>
          <w:t>发送</w:t>
        </w:r>
        <w:r>
          <w:t>call proceeding</w:t>
        </w:r>
        <w:r>
          <w:t>的</w:t>
        </w:r>
        <w:r>
          <w:t>I</w:t>
        </w:r>
        <w:r>
          <w:t>帧给</w:t>
        </w:r>
        <w:r>
          <w:t>921</w:t>
        </w:r>
        <w:r>
          <w:t>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45" w14:paraId="73C010F2" w14:textId="77777777" w:rsidTr="00735A45">
        <w:trPr>
          <w:ins w:id="92" w:author="REN Barret" w:date="2016-03-28T15:09:00Z"/>
        </w:trPr>
        <w:tc>
          <w:tcPr>
            <w:tcW w:w="8296" w:type="dxa"/>
          </w:tcPr>
          <w:p w14:paraId="1971EE60" w14:textId="77777777" w:rsidR="00993EFE" w:rsidRPr="00B93FE6" w:rsidRDefault="00993EFE" w:rsidP="00993EFE">
            <w:pPr>
              <w:tabs>
                <w:tab w:val="left" w:pos="2685"/>
              </w:tabs>
              <w:rPr>
                <w:ins w:id="93" w:author="REN Barret" w:date="2016-03-28T15:10:00Z"/>
                <w:b/>
                <w:color w:val="FF0000"/>
              </w:rPr>
            </w:pPr>
            <w:ins w:id="94" w:author="REN Barret" w:date="2016-03-28T15:10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42D28AA1" w14:textId="77777777" w:rsidR="00993EFE" w:rsidRDefault="00993EFE" w:rsidP="00993EFE">
            <w:pPr>
              <w:rPr>
                <w:ins w:id="95" w:author="REN Barret" w:date="2016-03-28T15:10:00Z"/>
              </w:rPr>
            </w:pPr>
            <w:ins w:id="96" w:author="REN Barret" w:date="2016-03-28T15:10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221D0D58" w14:textId="77777777" w:rsidR="00993EFE" w:rsidRDefault="00993EFE" w:rsidP="00993EFE">
            <w:pPr>
              <w:rPr>
                <w:ins w:id="97" w:author="REN Barret" w:date="2016-03-28T15:10:00Z"/>
              </w:rPr>
            </w:pPr>
            <w:ins w:id="98" w:author="REN Barret" w:date="2016-03-28T15:10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4F95AE0D" w14:textId="77777777" w:rsidR="00993EFE" w:rsidRDefault="00993EFE" w:rsidP="00993EFE">
            <w:pPr>
              <w:rPr>
                <w:ins w:id="99" w:author="REN Barret" w:date="2016-03-28T15:10:00Z"/>
              </w:rPr>
            </w:pPr>
            <w:ins w:id="100" w:author="REN Barret" w:date="2016-03-28T15:10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3C4314B2" w14:textId="77777777" w:rsidR="00993EFE" w:rsidRDefault="00993EFE" w:rsidP="00993EFE">
            <w:pPr>
              <w:tabs>
                <w:tab w:val="left" w:pos="5685"/>
              </w:tabs>
              <w:rPr>
                <w:ins w:id="101" w:author="REN Barret" w:date="2016-03-28T15:10:00Z"/>
              </w:rPr>
            </w:pPr>
            <w:ins w:id="102" w:author="REN Barret" w:date="2016-03-28T15:10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747DC0AF" w14:textId="77777777" w:rsidR="00993EFE" w:rsidRDefault="00993EFE" w:rsidP="00993EFE">
            <w:pPr>
              <w:rPr>
                <w:ins w:id="103" w:author="REN Barret" w:date="2016-03-28T15:10:00Z"/>
              </w:rPr>
            </w:pPr>
            <w:ins w:id="104" w:author="REN Barret" w:date="2016-03-28T15:10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</w:ins>
          </w:p>
          <w:p w14:paraId="271FCD6E" w14:textId="4CAC21FA" w:rsidR="00993EFE" w:rsidRDefault="00993EFE" w:rsidP="00993EFE">
            <w:pPr>
              <w:rPr>
                <w:ins w:id="105" w:author="REN Barret" w:date="2016-03-28T15:10:00Z"/>
              </w:rPr>
            </w:pPr>
            <w:ins w:id="106" w:author="REN Barret" w:date="2016-03-28T15:10:00Z">
              <w:r>
                <w:t xml:space="preserve">|  |--&gt; </w:t>
              </w:r>
              <w:r>
                <w:t>pNewFrame = new L2I</w:t>
              </w:r>
              <w:r w:rsidRPr="00FD4A00">
                <w:t>(data);</w:t>
              </w:r>
            </w:ins>
          </w:p>
          <w:p w14:paraId="44566056" w14:textId="77777777" w:rsidR="00142A3B" w:rsidRDefault="00142A3B" w:rsidP="00142A3B">
            <w:pPr>
              <w:rPr>
                <w:ins w:id="107" w:author="REN Barret" w:date="2016-03-28T15:10:00Z"/>
              </w:rPr>
            </w:pPr>
            <w:ins w:id="108" w:author="REN Barret" w:date="2016-03-28T15:10:00Z">
              <w:r>
                <w:t xml:space="preserve">| </w:t>
              </w:r>
              <w:r w:rsidRPr="00C40823">
                <w:t>isdnObject-&gt;isdnItfProcessISDNFrame(pFrame);</w:t>
              </w:r>
            </w:ins>
          </w:p>
          <w:p w14:paraId="40BAA0FA" w14:textId="75CD7753" w:rsidR="00142A3B" w:rsidRDefault="00142A3B" w:rsidP="00142A3B">
            <w:pPr>
              <w:rPr>
                <w:ins w:id="109" w:author="REN Barret" w:date="2016-03-28T15:10:00Z"/>
              </w:rPr>
            </w:pPr>
            <w:ins w:id="110" w:author="REN Barret" w:date="2016-03-28T15:10:00Z">
              <w:r>
                <w:rPr>
                  <w:rFonts w:hint="eastAsia"/>
                </w:rPr>
                <w:t>|</w:t>
              </w:r>
              <w:r>
                <w:t xml:space="preserve">  |--&gt;</w:t>
              </w:r>
              <w:r>
                <w:t xml:space="preserve"> case L2Frame::I</w:t>
              </w:r>
              <w:r>
                <w:t>:    ret</w:t>
              </w:r>
              <w:r>
                <w:t>L2 = entity-&gt;l2IACSProcess((L2I</w:t>
              </w:r>
              <w:r>
                <w:t xml:space="preserve"> *) fromISDN);</w:t>
              </w:r>
            </w:ins>
          </w:p>
          <w:p w14:paraId="5050A316" w14:textId="77777777" w:rsidR="00735A45" w:rsidRDefault="0033465D" w:rsidP="00474F57">
            <w:pPr>
              <w:rPr>
                <w:ins w:id="111" w:author="REN Barret" w:date="2016-03-28T15:12:00Z"/>
              </w:rPr>
            </w:pPr>
            <w:ins w:id="112" w:author="REN Barret" w:date="2016-03-28T15:11:00Z">
              <w:r>
                <w:rPr>
                  <w:rFonts w:hint="eastAsia"/>
                </w:rPr>
                <w:t>|  |  |--&gt;</w:t>
              </w:r>
            </w:ins>
            <w:ins w:id="113" w:author="REN Barret" w:date="2016-03-28T15:12:00Z">
              <w:r w:rsidR="00E543C0" w:rsidRPr="00E543C0">
                <w:t>sendQ931MsgtoZips(</w:t>
              </w:r>
              <w:r w:rsidR="00E543C0" w:rsidRPr="00681B47">
                <w:rPr>
                  <w:highlight w:val="yellow"/>
                  <w:rPrChange w:id="114" w:author="REN Barret" w:date="2016-03-28T15:13:00Z">
                    <w:rPr/>
                  </w:rPrChange>
                </w:rPr>
                <w:t>BA_DATA_</w:t>
              </w:r>
              <w:commentRangeStart w:id="115"/>
              <w:r w:rsidR="00E543C0" w:rsidRPr="00681B47">
                <w:rPr>
                  <w:highlight w:val="yellow"/>
                  <w:rPrChange w:id="116" w:author="REN Barret" w:date="2016-03-28T15:13:00Z">
                    <w:rPr/>
                  </w:rPrChange>
                </w:rPr>
                <w:t>MESSAGE</w:t>
              </w:r>
            </w:ins>
            <w:commentRangeEnd w:id="115"/>
            <w:ins w:id="117" w:author="REN Barret" w:date="2016-03-28T15:13:00Z">
              <w:r w:rsidR="00681B47">
                <w:rPr>
                  <w:rStyle w:val="a9"/>
                </w:rPr>
                <w:commentReference w:id="115"/>
              </w:r>
            </w:ins>
            <w:ins w:id="118" w:author="REN Barret" w:date="2016-03-28T15:12:00Z">
              <w:r w:rsidR="00E543C0" w:rsidRPr="00E543C0">
                <w:t>,1, dataSize, pData);</w:t>
              </w:r>
            </w:ins>
          </w:p>
          <w:p w14:paraId="1E7496B2" w14:textId="77777777" w:rsidR="00E543C0" w:rsidRDefault="00E543C0" w:rsidP="00474F57">
            <w:pPr>
              <w:rPr>
                <w:ins w:id="119" w:author="REN Barret" w:date="2016-03-28T15:13:00Z"/>
              </w:rPr>
            </w:pPr>
            <w:ins w:id="120" w:author="REN Barret" w:date="2016-03-28T15:12:00Z">
              <w:r>
                <w:t>|  |  |--&gt;</w:t>
              </w:r>
            </w:ins>
            <w:ins w:id="121" w:author="REN Barret" w:date="2016-03-28T15:13:00Z">
              <w:r w:rsidR="00681B47" w:rsidRPr="00681B47">
                <w:t>result = multiframeMode(msg, withAck, false);</w:t>
              </w:r>
            </w:ins>
          </w:p>
          <w:p w14:paraId="69E7915A" w14:textId="4326A8D7" w:rsidR="00681B47" w:rsidRPr="00142A3B" w:rsidRDefault="00681B47" w:rsidP="00474F57">
            <w:pPr>
              <w:rPr>
                <w:ins w:id="122" w:author="REN Barret" w:date="2016-03-28T15:09:00Z"/>
                <w:rFonts w:hint="eastAsia"/>
                <w:rPrChange w:id="123" w:author="REN Barret" w:date="2016-03-28T15:10:00Z">
                  <w:rPr>
                    <w:ins w:id="124" w:author="REN Barret" w:date="2016-03-28T15:09:00Z"/>
                    <w:rFonts w:hint="eastAsia"/>
                  </w:rPr>
                </w:rPrChange>
              </w:rPr>
            </w:pPr>
            <w:ins w:id="125" w:author="REN Barret" w:date="2016-03-28T15:14:00Z">
              <w:r>
                <w:t>|  |  |  |--&gt;</w:t>
              </w:r>
              <w:commentRangeStart w:id="126"/>
              <w:r w:rsidRPr="00681B47">
                <w:t>sendAcknowledgment</w:t>
              </w:r>
              <w:commentRangeEnd w:id="126"/>
              <w:r>
                <w:rPr>
                  <w:rStyle w:val="a9"/>
                </w:rPr>
                <w:commentReference w:id="126"/>
              </w:r>
              <w:r w:rsidRPr="00681B47">
                <w:t>(false, pf);</w:t>
              </w:r>
            </w:ins>
          </w:p>
        </w:tc>
      </w:tr>
    </w:tbl>
    <w:p w14:paraId="16CD1EE1" w14:textId="56265928" w:rsidR="00BE5A97" w:rsidRDefault="00BE5A97" w:rsidP="00BE5A97">
      <w:pPr>
        <w:rPr>
          <w:ins w:id="127" w:author="REN Barret" w:date="2016-03-28T15:14:00Z"/>
        </w:rPr>
      </w:pPr>
      <w:ins w:id="128" w:author="REN Barret" w:date="2016-03-28T15:14:00Z">
        <w:r>
          <w:rPr>
            <w:rFonts w:hint="eastAsia"/>
          </w:rPr>
          <w:t>后面</w:t>
        </w:r>
        <w:r>
          <w:t>alerting</w:t>
        </w:r>
        <w:r>
          <w:t>和通话建立的过程不需要</w:t>
        </w:r>
        <w:r>
          <w:t>921</w:t>
        </w:r>
        <w:r>
          <w:t>的参与</w:t>
        </w:r>
      </w:ins>
    </w:p>
    <w:p w14:paraId="6F52C889" w14:textId="1E7658C0" w:rsidR="00735A45" w:rsidRDefault="00207CE8" w:rsidP="00207CE8">
      <w:pPr>
        <w:pStyle w:val="1"/>
        <w:rPr>
          <w:ins w:id="129" w:author="REN Barret" w:date="2016-03-28T15:35:00Z"/>
        </w:rPr>
        <w:pPrChange w:id="130" w:author="REN Barret" w:date="2016-03-28T15:35:00Z">
          <w:pPr/>
        </w:pPrChange>
      </w:pPr>
      <w:ins w:id="131" w:author="REN Barret" w:date="2016-03-28T15:35:00Z">
        <w:r>
          <w:rPr>
            <w:rFonts w:hint="eastAsia"/>
          </w:rPr>
          <w:t>8</w:t>
        </w:r>
        <w:r>
          <w:t>，</w:t>
        </w:r>
        <w:r>
          <w:t>E1</w:t>
        </w:r>
        <w:r>
          <w:t>去激活</w:t>
        </w:r>
      </w:ins>
    </w:p>
    <w:p w14:paraId="0BACF137" w14:textId="69CA13BC" w:rsidR="00B961AF" w:rsidRDefault="00B961AF" w:rsidP="00B961AF">
      <w:pPr>
        <w:rPr>
          <w:ins w:id="132" w:author="REN Barret" w:date="2016-03-28T15:36:00Z"/>
        </w:rPr>
      </w:pPr>
      <w:ins w:id="133" w:author="REN Barret" w:date="2016-03-28T15:36:00Z">
        <w:r>
          <w:t>0</w:t>
        </w:r>
        <w:r>
          <w:rPr>
            <w:rFonts w:hint="eastAsia"/>
          </w:rPr>
          <w:t>，</w:t>
        </w:r>
        <w:r>
          <w:t>StackMgr</w:t>
        </w:r>
        <w:r>
          <w:rPr>
            <w:rFonts w:hint="eastAsia"/>
          </w:rPr>
          <w:t>发送</w:t>
        </w:r>
        <w:r>
          <w:t>block</w:t>
        </w:r>
        <w:r>
          <w:t>消息给</w:t>
        </w:r>
        <w:r>
          <w:t>PADR</w:t>
        </w:r>
        <w:r>
          <w:rPr>
            <w:rFonts w:hint="eastAsia"/>
          </w:rPr>
          <w:t>;StackMgr</w:t>
        </w:r>
        <w:r>
          <w:t>发送</w:t>
        </w:r>
        <w:r>
          <w:rPr>
            <w:rFonts w:hint="eastAsia"/>
          </w:rPr>
          <w:t>Z</w:t>
        </w:r>
        <w:r>
          <w:t>IPS_to_IACS_</w:t>
        </w:r>
        <w:r>
          <w:t>BLOCK_MSG</w:t>
        </w:r>
        <w:r>
          <w:rPr>
            <w:rFonts w:hint="eastAsia"/>
          </w:rPr>
          <w:t>给</w:t>
        </w:r>
        <w:r>
          <w:t>Q921</w:t>
        </w:r>
      </w:ins>
    </w:p>
    <w:p w14:paraId="12530264" w14:textId="0E5D1EEA" w:rsidR="00067113" w:rsidRDefault="00067113" w:rsidP="00B961AF">
      <w:pPr>
        <w:rPr>
          <w:ins w:id="134" w:author="REN Barret" w:date="2016-03-28T16:46:00Z"/>
        </w:rPr>
      </w:pPr>
      <w:ins w:id="135" w:author="REN Barret" w:date="2016-03-28T16:46:00Z">
        <w:r>
          <w:rPr>
            <w:rFonts w:hint="eastAsia"/>
          </w:rPr>
          <w:t>1</w:t>
        </w:r>
        <w:r>
          <w:rPr>
            <w:rFonts w:hint="eastAsia"/>
          </w:rPr>
          <w:t>，</w:t>
        </w:r>
        <w:r>
          <w:t>padr</w:t>
        </w:r>
        <w:r>
          <w:t>首先</w:t>
        </w:r>
        <w:r>
          <w:rPr>
            <w:rFonts w:hint="eastAsia"/>
          </w:rPr>
          <w:t>收到</w:t>
        </w:r>
        <w:r>
          <w:t>block</w:t>
        </w:r>
        <w:r>
          <w:t>之后发送</w:t>
        </w:r>
        <w:r>
          <w:t>disc</w:t>
        </w:r>
        <w:r>
          <w:t>的</w:t>
        </w:r>
        <w:r>
          <w:t>I</w:t>
        </w:r>
        <w:r>
          <w:t>帧给</w:t>
        </w:r>
        <w:r>
          <w:t>921</w:t>
        </w:r>
        <w:r>
          <w:t>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113" w14:paraId="0DDD83B9" w14:textId="77777777" w:rsidTr="00067113">
        <w:trPr>
          <w:ins w:id="136" w:author="REN Barret" w:date="2016-03-28T16:46:00Z"/>
        </w:trPr>
        <w:tc>
          <w:tcPr>
            <w:tcW w:w="8296" w:type="dxa"/>
          </w:tcPr>
          <w:p w14:paraId="4777305B" w14:textId="77777777" w:rsidR="00067113" w:rsidRPr="00B93FE6" w:rsidRDefault="00067113" w:rsidP="00067113">
            <w:pPr>
              <w:tabs>
                <w:tab w:val="left" w:pos="2685"/>
              </w:tabs>
              <w:rPr>
                <w:ins w:id="137" w:author="REN Barret" w:date="2016-03-28T16:47:00Z"/>
                <w:b/>
                <w:color w:val="FF0000"/>
              </w:rPr>
            </w:pPr>
            <w:ins w:id="138" w:author="REN Barret" w:date="2016-03-28T16:47:00Z">
              <w:r w:rsidRPr="00B93FE6">
                <w:rPr>
                  <w:b/>
                  <w:color w:val="FF0000"/>
                </w:rPr>
                <w:t>IACS::SignallingTick():</w:t>
              </w:r>
              <w:r>
                <w:rPr>
                  <w:b/>
                  <w:color w:val="FF0000"/>
                </w:rPr>
                <w:tab/>
              </w:r>
            </w:ins>
          </w:p>
          <w:p w14:paraId="4286E4BB" w14:textId="77777777" w:rsidR="00067113" w:rsidRDefault="00067113" w:rsidP="00067113">
            <w:pPr>
              <w:rPr>
                <w:ins w:id="139" w:author="REN Barret" w:date="2016-03-28T16:47:00Z"/>
              </w:rPr>
            </w:pPr>
            <w:ins w:id="140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(Zips_BADR_proxy::getZips_BADR_proxy())-&gt;getFrame(&amp;pBuffer))</w:t>
              </w:r>
            </w:ins>
          </w:p>
          <w:p w14:paraId="4C01B353" w14:textId="77777777" w:rsidR="00067113" w:rsidRDefault="00067113" w:rsidP="00067113">
            <w:pPr>
              <w:rPr>
                <w:ins w:id="141" w:author="REN Barret" w:date="2016-03-28T16:47:00Z"/>
              </w:rPr>
            </w:pPr>
            <w:ins w:id="142" w:author="REN Barret" w:date="2016-03-28T16:47:00Z">
              <w:r>
                <w:rPr>
                  <w:rFonts w:hint="eastAsia"/>
                </w:rPr>
                <w:t>|  |--</w:t>
              </w:r>
              <w:r>
                <w:sym w:font="Wingdings" w:char="F0E0"/>
              </w:r>
              <w:r w:rsidRPr="0011744C">
                <w:t xml:space="preserve"> retCode = getHdlcFrame(frame);</w:t>
              </w:r>
              <w:r>
                <w:rPr>
                  <w:rFonts w:hint="eastAsia"/>
                </w:rPr>
                <w:t>6</w:t>
              </w:r>
            </w:ins>
          </w:p>
          <w:p w14:paraId="78494560" w14:textId="77777777" w:rsidR="00067113" w:rsidRDefault="00067113" w:rsidP="00067113">
            <w:pPr>
              <w:rPr>
                <w:ins w:id="143" w:author="REN Barret" w:date="2016-03-28T16:47:00Z"/>
              </w:rPr>
            </w:pPr>
            <w:ins w:id="144" w:author="REN Barret" w:date="2016-03-28T16:47:00Z">
              <w:r>
                <w:rPr>
                  <w:rFonts w:hint="eastAsia"/>
                </w:rPr>
                <w:t>|  |  |--</w:t>
              </w:r>
              <w:r>
                <w:sym w:font="Wingdings" w:char="F0E0"/>
              </w:r>
              <w:r w:rsidRPr="0011744C">
                <w:t xml:space="preserve"> read_rngbuff(&amp;greadpointer, &amp;frame))</w:t>
              </w:r>
            </w:ins>
          </w:p>
          <w:p w14:paraId="2DF765FE" w14:textId="77777777" w:rsidR="00067113" w:rsidRDefault="00067113" w:rsidP="00067113">
            <w:pPr>
              <w:tabs>
                <w:tab w:val="left" w:pos="5685"/>
              </w:tabs>
              <w:rPr>
                <w:ins w:id="145" w:author="REN Barret" w:date="2016-03-28T16:47:00Z"/>
              </w:rPr>
            </w:pPr>
            <w:ins w:id="146" w:author="REN Barret" w:date="2016-03-28T16:47:00Z">
              <w:r>
                <w:rPr>
                  <w:rFonts w:hint="eastAsia"/>
                </w:rPr>
                <w:t>|</w:t>
              </w:r>
              <w:r w:rsidRPr="00DA39F6">
                <w:t>IACS_PrintL2L1Buffer</w:t>
              </w:r>
              <w:r>
                <w:tab/>
              </w:r>
            </w:ins>
          </w:p>
          <w:p w14:paraId="07108D54" w14:textId="77777777" w:rsidR="00067113" w:rsidRDefault="00067113" w:rsidP="00067113">
            <w:pPr>
              <w:rPr>
                <w:ins w:id="147" w:author="REN Barret" w:date="2016-03-28T16:47:00Z"/>
              </w:rPr>
            </w:pPr>
            <w:ins w:id="148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pFrame = L2Frame::unfold(pBuffer);</w:t>
              </w:r>
              <w:r>
                <w:t xml:space="preserve">    //</w:t>
              </w:r>
              <w:r>
                <w:rPr>
                  <w:rFonts w:hint="eastAsia"/>
                </w:rPr>
                <w:t>转换成</w:t>
              </w:r>
              <w:r>
                <w:t>frame</w:t>
              </w:r>
              <w:r>
                <w:t>类</w:t>
              </w:r>
            </w:ins>
          </w:p>
          <w:p w14:paraId="210A9101" w14:textId="77233BDB" w:rsidR="00067113" w:rsidRDefault="00067113" w:rsidP="00067113">
            <w:pPr>
              <w:rPr>
                <w:ins w:id="149" w:author="REN Barret" w:date="2016-03-28T16:47:00Z"/>
              </w:rPr>
            </w:pPr>
            <w:ins w:id="150" w:author="REN Barret" w:date="2016-03-28T16:47:00Z">
              <w:r>
                <w:rPr>
                  <w:rFonts w:hint="eastAsia"/>
                </w:rPr>
                <w:t>|  |-</w:t>
              </w:r>
              <w:r>
                <w:sym w:font="Wingdings" w:char="F0E0"/>
              </w:r>
              <w:r>
                <w:t xml:space="preserve"> pNewFrame = new L2DISC</w:t>
              </w:r>
              <w:r w:rsidRPr="00E72E18">
                <w:t>(data);</w:t>
              </w:r>
            </w:ins>
          </w:p>
          <w:p w14:paraId="2D69A3C3" w14:textId="77777777" w:rsidR="00067113" w:rsidRDefault="00067113" w:rsidP="00067113">
            <w:pPr>
              <w:rPr>
                <w:ins w:id="151" w:author="REN Barret" w:date="2016-03-28T16:47:00Z"/>
              </w:rPr>
            </w:pPr>
            <w:ins w:id="152" w:author="REN Barret" w:date="2016-03-28T16:47:00Z">
              <w:r>
                <w:rPr>
                  <w:rFonts w:hint="eastAsia"/>
                </w:rPr>
                <w:lastRenderedPageBreak/>
                <w:t>|</w:t>
              </w:r>
              <w:r w:rsidRPr="004E44A7">
                <w:t>u16 ifID = pFrame-&gt;getIfId();</w:t>
              </w:r>
            </w:ins>
          </w:p>
          <w:p w14:paraId="48BC45DB" w14:textId="77777777" w:rsidR="00067113" w:rsidRDefault="00067113" w:rsidP="00067113">
            <w:pPr>
              <w:rPr>
                <w:ins w:id="153" w:author="REN Barret" w:date="2016-03-28T16:47:00Z"/>
              </w:rPr>
            </w:pPr>
            <w:ins w:id="154" w:author="REN Barret" w:date="2016-03-28T16:47:00Z">
              <w:r>
                <w:rPr>
                  <w:rFonts w:hint="eastAsia"/>
                </w:rPr>
                <w:t>|</w:t>
              </w:r>
              <w:r w:rsidRPr="004E44A7">
                <w:t>ISDNItf* isdnObject = ISDNItf::isdnItfFind(ifID);</w:t>
              </w:r>
            </w:ins>
          </w:p>
          <w:p w14:paraId="79D0D07A" w14:textId="77777777" w:rsidR="00067113" w:rsidRDefault="00067113" w:rsidP="00067113">
            <w:pPr>
              <w:rPr>
                <w:ins w:id="155" w:author="REN Barret" w:date="2016-03-28T16:47:00Z"/>
              </w:rPr>
            </w:pPr>
            <w:ins w:id="156" w:author="REN Barret" w:date="2016-03-28T16:47:00Z">
              <w:r>
                <w:rPr>
                  <w:rFonts w:hint="eastAsia"/>
                </w:rPr>
                <w:t>|</w:t>
              </w:r>
              <w:r w:rsidRPr="00A8380E">
                <w:t>ISDNItf::isdnItfProcessISDNFrame ( L2Frame * fromISDN)</w:t>
              </w:r>
            </w:ins>
          </w:p>
          <w:p w14:paraId="5ADAC411" w14:textId="77777777" w:rsidR="00067113" w:rsidRDefault="00067113" w:rsidP="00067113">
            <w:pPr>
              <w:rPr>
                <w:ins w:id="157" w:author="REN Barret" w:date="2016-03-28T16:47:00Z"/>
              </w:rPr>
            </w:pPr>
            <w:ins w:id="158" w:author="REN Barret" w:date="2016-03-28T16:47:00Z">
              <w:r>
                <w:rPr>
                  <w:rFonts w:hint="eastAsia"/>
                </w:rPr>
                <w:t>|-</w:t>
              </w:r>
              <w:r>
                <w:t>-&gt;</w:t>
              </w:r>
              <w:r w:rsidRPr="00B37C8B">
                <w:t xml:space="preserve">L2CommonIACS * entity = </w:t>
              </w:r>
              <w:commentRangeStart w:id="159"/>
              <w:r w:rsidRPr="00B37C8B">
                <w:t>checkL2Entity</w:t>
              </w:r>
              <w:commentRangeEnd w:id="159"/>
              <w:r>
                <w:rPr>
                  <w:rStyle w:val="a9"/>
                </w:rPr>
                <w:commentReference w:id="159"/>
              </w:r>
              <w:r w:rsidRPr="00B37C8B">
                <w:t>(tei, 0);</w:t>
              </w:r>
            </w:ins>
          </w:p>
          <w:p w14:paraId="7CF58837" w14:textId="77777777" w:rsidR="00067113" w:rsidRDefault="00591578" w:rsidP="00B961AF">
            <w:pPr>
              <w:rPr>
                <w:ins w:id="160" w:author="REN Barret" w:date="2016-03-28T16:47:00Z"/>
              </w:rPr>
            </w:pPr>
            <w:ins w:id="161" w:author="REN Barret" w:date="2016-03-28T16:47:00Z">
              <w:r>
                <w:rPr>
                  <w:rFonts w:hint="eastAsia"/>
                </w:rPr>
                <w:t>|</w:t>
              </w:r>
              <w:r>
                <w:t>--</w:t>
              </w:r>
              <w:r>
                <w:t>》</w:t>
              </w:r>
              <w:r w:rsidRPr="00591578">
                <w:t>case L2Frame::DISC:</w:t>
              </w:r>
              <w:r>
                <w:t xml:space="preserve">   </w:t>
              </w:r>
              <w:r w:rsidRPr="00591578">
                <w:t>retL2 = entity-&gt;l2IACSProcess((L2DISC *) fromISDN);</w:t>
              </w:r>
            </w:ins>
          </w:p>
          <w:p w14:paraId="2096A7A7" w14:textId="77777777" w:rsidR="00591578" w:rsidRDefault="00591578" w:rsidP="00B961AF">
            <w:pPr>
              <w:rPr>
                <w:ins w:id="162" w:author="REN Barret" w:date="2016-03-28T16:49:00Z"/>
              </w:rPr>
            </w:pPr>
            <w:ins w:id="163" w:author="REN Barret" w:date="2016-03-28T16:47:00Z">
              <w:r>
                <w:t>|  |--</w:t>
              </w:r>
              <w:r>
                <w:t>》</w:t>
              </w:r>
            </w:ins>
            <w:ins w:id="164" w:author="REN Barret" w:date="2016-03-28T16:48:00Z">
              <w:r w:rsidRPr="00591578">
                <w:t>case multipleFrameEstablished:</w:t>
              </w:r>
              <w:r>
                <w:t xml:space="preserve">  </w:t>
              </w:r>
            </w:ins>
          </w:p>
          <w:p w14:paraId="4EAA6B70" w14:textId="77777777" w:rsidR="00591578" w:rsidRDefault="00591578" w:rsidP="00591578">
            <w:pPr>
              <w:tabs>
                <w:tab w:val="left" w:pos="660"/>
              </w:tabs>
              <w:rPr>
                <w:ins w:id="165" w:author="REN Barret" w:date="2016-03-28T16:49:00Z"/>
              </w:rPr>
            </w:pPr>
            <w:ins w:id="166" w:author="REN Barret" w:date="2016-03-28T16:49:00Z">
              <w:r>
                <w:t>|  |  |--</w:t>
              </w:r>
              <w:r>
                <w:t>》</w:t>
              </w:r>
              <w:r>
                <w:t>sendQ931MsgtoZips(BA_RLS_I_MESSAGE, 1, 0, NULL);</w:t>
              </w:r>
            </w:ins>
          </w:p>
          <w:p w14:paraId="7AE8833F" w14:textId="3AF95609" w:rsidR="00591578" w:rsidRDefault="00591578" w:rsidP="00591578">
            <w:pPr>
              <w:tabs>
                <w:tab w:val="left" w:pos="660"/>
              </w:tabs>
              <w:rPr>
                <w:ins w:id="167" w:author="REN Barret" w:date="2016-03-28T16:49:00Z"/>
              </w:rPr>
            </w:pPr>
            <w:ins w:id="168" w:author="REN Barret" w:date="2016-03-28T16:49:00Z">
              <w:r>
                <w:t>|  |  |--</w:t>
              </w:r>
              <w:r>
                <w:t>》</w:t>
              </w:r>
              <w:commentRangeStart w:id="169"/>
              <w:r>
                <w:t>discardPendingDLDataReq();</w:t>
              </w:r>
              <w:commentRangeEnd w:id="169"/>
              <w:r>
                <w:rPr>
                  <w:rStyle w:val="a9"/>
                </w:rPr>
                <w:commentReference w:id="169"/>
              </w:r>
            </w:ins>
          </w:p>
          <w:p w14:paraId="450006BE" w14:textId="73EA87D4" w:rsidR="00591578" w:rsidRDefault="00591578" w:rsidP="00591578">
            <w:pPr>
              <w:tabs>
                <w:tab w:val="left" w:pos="660"/>
              </w:tabs>
              <w:rPr>
                <w:ins w:id="170" w:author="REN Barret" w:date="2016-03-28T16:49:00Z"/>
              </w:rPr>
            </w:pPr>
            <w:ins w:id="171" w:author="REN Barret" w:date="2016-03-28T16:49:00Z">
              <w:r>
                <w:t>|  |  |--</w:t>
              </w:r>
              <w:r>
                <w:t>》</w:t>
              </w:r>
              <w:commentRangeStart w:id="172"/>
              <w:r w:rsidRPr="00A704C7">
                <w:t>l2UA.sendMe</w:t>
              </w:r>
              <w:commentRangeEnd w:id="172"/>
              <w:r>
                <w:rPr>
                  <w:rStyle w:val="a9"/>
                </w:rPr>
                <w:commentReference w:id="172"/>
              </w:r>
              <w:r w:rsidRPr="00A704C7">
                <w:t>();</w:t>
              </w:r>
            </w:ins>
          </w:p>
          <w:p w14:paraId="4B921602" w14:textId="5F079146" w:rsidR="00B13BB8" w:rsidRDefault="00B13BB8" w:rsidP="00B13BB8">
            <w:pPr>
              <w:rPr>
                <w:ins w:id="173" w:author="REN Barret" w:date="2016-03-28T16:51:00Z"/>
              </w:rPr>
            </w:pPr>
            <w:ins w:id="174" w:author="REN Barret" w:date="2016-03-28T16:51:00Z">
              <w:r>
                <w:t>|  |  |--</w:t>
              </w:r>
              <w:r>
                <w:t>》</w:t>
              </w:r>
              <w:r w:rsidRPr="00B13BB8">
                <w:rPr>
                  <w:highlight w:val="yellow"/>
                  <w:rPrChange w:id="175" w:author="REN Barret" w:date="2016-03-28T16:51:00Z">
                    <w:rPr/>
                  </w:rPrChange>
                </w:rPr>
                <w:t>result = delConn</w:t>
              </w:r>
              <w:r>
                <w:t>;</w:t>
              </w:r>
            </w:ins>
          </w:p>
          <w:p w14:paraId="5FB72379" w14:textId="77777777" w:rsidR="00591578" w:rsidRDefault="00B13BB8" w:rsidP="00B13BB8">
            <w:pPr>
              <w:rPr>
                <w:ins w:id="176" w:author="REN Barret" w:date="2016-03-28T16:51:00Z"/>
              </w:rPr>
            </w:pPr>
            <w:ins w:id="177" w:author="REN Barret" w:date="2016-03-28T16:51:00Z">
              <w:r>
                <w:t>|  |  |--</w:t>
              </w:r>
              <w:r>
                <w:t>》</w:t>
              </w:r>
              <w:r>
                <w:t>state_ = TEIAssigned;</w:t>
              </w:r>
            </w:ins>
          </w:p>
          <w:p w14:paraId="1BE00A7F" w14:textId="77777777" w:rsidR="00B13BB8" w:rsidRDefault="00B13BB8" w:rsidP="00B13BB8">
            <w:pPr>
              <w:rPr>
                <w:ins w:id="178" w:author="REN Barret" w:date="2016-03-28T16:51:00Z"/>
              </w:rPr>
            </w:pPr>
            <w:ins w:id="179" w:author="REN Barret" w:date="2016-03-28T16:51:00Z">
              <w:r>
                <w:t>|--</w:t>
              </w:r>
              <w:r>
                <w:t>》</w:t>
              </w:r>
              <w:r w:rsidRPr="00B13BB8">
                <w:t>checkL2Result(retL2, tei);</w:t>
              </w:r>
            </w:ins>
          </w:p>
          <w:p w14:paraId="77B4370B" w14:textId="77777777" w:rsidR="00B13BB8" w:rsidRDefault="00B13BB8" w:rsidP="00B13BB8">
            <w:pPr>
              <w:rPr>
                <w:ins w:id="180" w:author="REN Barret" w:date="2016-03-28T16:52:00Z"/>
              </w:rPr>
            </w:pPr>
            <w:ins w:id="181" w:author="REN Barret" w:date="2016-03-28T16:51:00Z">
              <w:r>
                <w:t>|  |--</w:t>
              </w:r>
              <w:r>
                <w:t>》</w:t>
              </w:r>
            </w:ins>
            <w:ins w:id="182" w:author="REN Barret" w:date="2016-03-28T16:52:00Z">
              <w:r w:rsidRPr="00B13BB8">
                <w:t>case delConn:</w:t>
              </w:r>
              <w:r>
                <w:t xml:space="preserve">    </w:t>
              </w:r>
              <w:r w:rsidRPr="00B13BB8">
                <w:t>oneL2Less();</w:t>
              </w:r>
            </w:ins>
          </w:p>
          <w:p w14:paraId="120967BD" w14:textId="50C2AF6D" w:rsidR="00B13BB8" w:rsidRPr="00591578" w:rsidRDefault="00B13BB8" w:rsidP="00B13BB8">
            <w:pPr>
              <w:rPr>
                <w:ins w:id="183" w:author="REN Barret" w:date="2016-03-28T16:46:00Z"/>
                <w:rFonts w:hint="eastAsia"/>
                <w:rPrChange w:id="184" w:author="REN Barret" w:date="2016-03-28T16:49:00Z">
                  <w:rPr>
                    <w:ins w:id="185" w:author="REN Barret" w:date="2016-03-28T16:46:00Z"/>
                    <w:rFonts w:hint="eastAsia"/>
                  </w:rPr>
                </w:rPrChange>
              </w:rPr>
            </w:pPr>
            <w:ins w:id="186" w:author="REN Barret" w:date="2016-03-28T16:52:00Z">
              <w:r>
                <w:t>|  |  |--&gt;</w:t>
              </w:r>
              <w:r w:rsidRPr="00B13BB8">
                <w:t xml:space="preserve">xmsg_msgtype(msg_buf) = </w:t>
              </w:r>
              <w:commentRangeStart w:id="187"/>
              <w:r w:rsidRPr="00B13BB8">
                <w:t>IACS_NOLINK_MSG</w:t>
              </w:r>
              <w:commentRangeEnd w:id="187"/>
              <w:r>
                <w:rPr>
                  <w:rStyle w:val="a9"/>
                </w:rPr>
                <w:commentReference w:id="187"/>
              </w:r>
              <w:r w:rsidRPr="00B13BB8">
                <w:t>;</w:t>
              </w:r>
            </w:ins>
          </w:p>
        </w:tc>
      </w:tr>
    </w:tbl>
    <w:p w14:paraId="07AC341F" w14:textId="6A8ED8E8" w:rsidR="00F8346D" w:rsidRDefault="008301C4" w:rsidP="00C55202">
      <w:pPr>
        <w:tabs>
          <w:tab w:val="left" w:pos="660"/>
        </w:tabs>
        <w:jc w:val="left"/>
        <w:rPr>
          <w:ins w:id="188" w:author="REN Barret" w:date="2016-03-28T17:02:00Z"/>
          <w:rFonts w:hint="eastAsia"/>
        </w:rPr>
        <w:pPrChange w:id="189" w:author="REN Barret" w:date="2016-03-28T16:02:00Z">
          <w:pPr/>
        </w:pPrChange>
      </w:pPr>
      <w:ins w:id="190" w:author="REN Barret" w:date="2016-03-28T16:56:00Z">
        <w:r>
          <w:rPr>
            <w:rFonts w:hint="eastAsia"/>
          </w:rPr>
          <w:lastRenderedPageBreak/>
          <w:t>2</w:t>
        </w:r>
        <w:r>
          <w:t>，</w:t>
        </w:r>
        <w:r>
          <w:t>921 timer</w:t>
        </w:r>
      </w:ins>
      <w:ins w:id="191" w:author="REN Barret" w:date="2016-03-28T17:04:00Z">
        <w:r w:rsidR="00157FE0">
          <w:rPr>
            <w:rFonts w:hint="eastAsia"/>
          </w:rPr>
          <w:t xml:space="preserve"> </w:t>
        </w:r>
        <w:r w:rsidR="00157FE0">
          <w:rPr>
            <w:rFonts w:hint="eastAsia"/>
          </w:rPr>
          <w:t>收到</w:t>
        </w:r>
        <w:r w:rsidR="00157FE0">
          <w:rPr>
            <w:rFonts w:hint="eastAsia"/>
          </w:rPr>
          <w:t>block</w:t>
        </w:r>
        <w:r w:rsidR="00157FE0">
          <w:t>消息</w:t>
        </w:r>
        <w:r w:rsidR="00157FE0">
          <w:rPr>
            <w:rFonts w:hint="eastAsia"/>
          </w:rPr>
          <w:t>，</w:t>
        </w:r>
        <w:r w:rsidR="00157FE0">
          <w:t>进行处理</w:t>
        </w:r>
      </w:ins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1C4" w14:paraId="4BC13923" w14:textId="77777777" w:rsidTr="008301C4">
        <w:trPr>
          <w:ins w:id="192" w:author="REN Barret" w:date="2016-03-28T17:02:00Z"/>
        </w:trPr>
        <w:tc>
          <w:tcPr>
            <w:tcW w:w="8296" w:type="dxa"/>
          </w:tcPr>
          <w:p w14:paraId="630EC500" w14:textId="77777777" w:rsidR="00157FE0" w:rsidRDefault="00157FE0" w:rsidP="00157FE0">
            <w:pPr>
              <w:tabs>
                <w:tab w:val="left" w:pos="660"/>
              </w:tabs>
              <w:jc w:val="left"/>
              <w:rPr>
                <w:ins w:id="193" w:author="REN Barret" w:date="2016-03-28T17:04:00Z"/>
              </w:rPr>
            </w:pPr>
            <w:ins w:id="194" w:author="REN Barret" w:date="2016-03-28T17:04:00Z">
              <w:r>
                <w:t>admStatus_ = disabled;</w:t>
              </w:r>
            </w:ins>
          </w:p>
          <w:p w14:paraId="13AC9E49" w14:textId="77777777" w:rsidR="008301C4" w:rsidRDefault="00157FE0" w:rsidP="00157FE0">
            <w:pPr>
              <w:tabs>
                <w:tab w:val="left" w:pos="660"/>
              </w:tabs>
              <w:jc w:val="left"/>
              <w:rPr>
                <w:ins w:id="195" w:author="REN Barret" w:date="2016-03-28T17:05:00Z"/>
              </w:rPr>
            </w:pPr>
            <w:ins w:id="196" w:author="REN Barret" w:date="2016-03-28T17:04:00Z">
              <w:r>
                <w:t>isdnItfL1Deactivate();</w:t>
              </w:r>
            </w:ins>
          </w:p>
          <w:p w14:paraId="49E1CA87" w14:textId="77777777" w:rsidR="00C83CAE" w:rsidRDefault="00C83CAE" w:rsidP="00157FE0">
            <w:pPr>
              <w:tabs>
                <w:tab w:val="left" w:pos="660"/>
              </w:tabs>
              <w:jc w:val="left"/>
              <w:rPr>
                <w:ins w:id="197" w:author="REN Barret" w:date="2016-03-28T17:05:00Z"/>
              </w:rPr>
            </w:pPr>
            <w:ins w:id="198" w:author="REN Barret" w:date="2016-03-28T17:05:00Z">
              <w:r>
                <w:t>|--</w:t>
              </w:r>
              <w:r>
                <w:t>》</w:t>
              </w:r>
              <w:r w:rsidRPr="00C83CAE">
                <w:t>l1Status_ = inactive;</w:t>
              </w:r>
            </w:ins>
          </w:p>
          <w:p w14:paraId="1AF1DD3D" w14:textId="696924DC" w:rsidR="00C83CAE" w:rsidRDefault="00C83CAE" w:rsidP="00157FE0">
            <w:pPr>
              <w:tabs>
                <w:tab w:val="left" w:pos="660"/>
              </w:tabs>
              <w:jc w:val="left"/>
              <w:rPr>
                <w:ins w:id="199" w:author="REN Barret" w:date="2016-03-28T17:02:00Z"/>
                <w:rFonts w:hint="eastAsia"/>
              </w:rPr>
            </w:pPr>
            <w:ins w:id="200" w:author="REN Barret" w:date="2016-03-28T17:05:00Z">
              <w:r>
                <w:t>|--</w:t>
              </w:r>
              <w:r>
                <w:t>》</w:t>
              </w:r>
              <w:commentRangeStart w:id="201"/>
              <w:r w:rsidRPr="0066486B">
                <w:rPr>
                  <w:highlight w:val="yellow"/>
                  <w:rPrChange w:id="202" w:author="REN Barret" w:date="2016-03-28T17:06:00Z">
                    <w:rPr/>
                  </w:rPrChange>
                </w:rPr>
                <w:t>deleteAll</w:t>
              </w:r>
            </w:ins>
            <w:commentRangeEnd w:id="201"/>
            <w:ins w:id="203" w:author="REN Barret" w:date="2016-03-28T17:06:00Z">
              <w:r w:rsidR="0066486B">
                <w:rPr>
                  <w:rStyle w:val="a9"/>
                </w:rPr>
                <w:commentReference w:id="201"/>
              </w:r>
            </w:ins>
            <w:ins w:id="204" w:author="REN Barret" w:date="2016-03-28T17:05:00Z">
              <w:r w:rsidRPr="0066486B">
                <w:rPr>
                  <w:highlight w:val="yellow"/>
                  <w:rPrChange w:id="205" w:author="REN Barret" w:date="2016-03-28T17:06:00Z">
                    <w:rPr/>
                  </w:rPrChange>
                </w:rPr>
                <w:t>();</w:t>
              </w:r>
            </w:ins>
          </w:p>
        </w:tc>
      </w:tr>
    </w:tbl>
    <w:p w14:paraId="01EC62AB" w14:textId="77777777" w:rsidR="008301C4" w:rsidRPr="008301C4" w:rsidRDefault="008301C4" w:rsidP="00C55202">
      <w:pPr>
        <w:tabs>
          <w:tab w:val="left" w:pos="660"/>
        </w:tabs>
        <w:jc w:val="left"/>
        <w:rPr>
          <w:ins w:id="206" w:author="REN Barret" w:date="2016-03-28T15:35:00Z"/>
          <w:rFonts w:hint="eastAsia"/>
          <w:rPrChange w:id="207" w:author="REN Barret" w:date="2016-03-28T17:02:00Z">
            <w:rPr>
              <w:ins w:id="208" w:author="REN Barret" w:date="2016-03-28T15:35:00Z"/>
              <w:rFonts w:hint="eastAsia"/>
            </w:rPr>
          </w:rPrChange>
        </w:rPr>
        <w:pPrChange w:id="209" w:author="REN Barret" w:date="2016-03-28T16:02:00Z">
          <w:pPr/>
        </w:pPrChange>
      </w:pPr>
    </w:p>
    <w:p w14:paraId="13448CA4" w14:textId="77777777" w:rsidR="00207CE8" w:rsidRDefault="00207CE8" w:rsidP="00BE5A97">
      <w:pPr>
        <w:tabs>
          <w:tab w:val="left" w:pos="660"/>
        </w:tabs>
        <w:rPr>
          <w:ins w:id="210" w:author="REN Barret" w:date="2016-03-28T15:35:00Z"/>
        </w:rPr>
        <w:pPrChange w:id="211" w:author="REN Barret" w:date="2016-03-28T15:14:00Z">
          <w:pPr/>
        </w:pPrChange>
      </w:pPr>
      <w:bookmarkStart w:id="212" w:name="_GoBack"/>
      <w:bookmarkEnd w:id="212"/>
    </w:p>
    <w:p w14:paraId="47D432CA" w14:textId="77777777" w:rsidR="00207CE8" w:rsidRDefault="00207CE8" w:rsidP="00BE5A97">
      <w:pPr>
        <w:tabs>
          <w:tab w:val="left" w:pos="660"/>
        </w:tabs>
        <w:rPr>
          <w:ins w:id="213" w:author="REN Barret" w:date="2016-03-28T15:35:00Z"/>
        </w:rPr>
        <w:pPrChange w:id="214" w:author="REN Barret" w:date="2016-03-28T15:14:00Z">
          <w:pPr/>
        </w:pPrChange>
      </w:pPr>
    </w:p>
    <w:p w14:paraId="6151750C" w14:textId="77777777" w:rsidR="00207CE8" w:rsidRPr="003B68BE" w:rsidRDefault="00207CE8" w:rsidP="00BE5A97">
      <w:pPr>
        <w:tabs>
          <w:tab w:val="left" w:pos="660"/>
        </w:tabs>
        <w:rPr>
          <w:rFonts w:hint="eastAsia"/>
          <w:rPrChange w:id="215" w:author="REN Barret" w:date="2016-03-28T15:08:00Z">
            <w:rPr>
              <w:rFonts w:hint="eastAsia"/>
            </w:rPr>
          </w:rPrChange>
        </w:rPr>
        <w:pPrChange w:id="216" w:author="REN Barret" w:date="2016-03-28T15:14:00Z">
          <w:pPr/>
        </w:pPrChange>
      </w:pPr>
    </w:p>
    <w:sectPr w:rsidR="00207CE8" w:rsidRPr="003B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QIAO Robert" w:date="2015-12-03T16:05:00Z" w:initials="QR">
    <w:p w14:paraId="73BF534E" w14:textId="77777777" w:rsidR="006E393D" w:rsidRDefault="006E393D" w:rsidP="006E393D">
      <w:pPr>
        <w:pStyle w:val="aa"/>
      </w:pPr>
      <w:r>
        <w:rPr>
          <w:rStyle w:val="a9"/>
        </w:rPr>
        <w:annotationRef/>
      </w:r>
      <w:r w:rsidRPr="00DA39F6">
        <w:t>@@: IN: itf:0, sapi:0, cmd_resp:0, tei:64, frame:</w:t>
      </w:r>
    </w:p>
  </w:comment>
  <w:comment w:id="3" w:author="QIAO Robert" w:date="2015-12-03T16:05:00Z" w:initials="QR">
    <w:p w14:paraId="0DEBC975" w14:textId="77777777" w:rsidR="006E393D" w:rsidRDefault="006E393D" w:rsidP="006E393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最终赋值给</w:t>
      </w:r>
      <w:r>
        <w:rPr>
          <w:rFonts w:hint="eastAsia"/>
        </w:rPr>
        <w:t>L2Frame</w:t>
      </w:r>
      <w:r>
        <w:rPr>
          <w:rFonts w:hint="eastAsia"/>
        </w:rPr>
        <w:t>的成员变量</w:t>
      </w:r>
      <w:r>
        <w:rPr>
          <w:rFonts w:hint="eastAsia"/>
        </w:rPr>
        <w:t>buffer_</w:t>
      </w:r>
      <w:r>
        <w:rPr>
          <w:rFonts w:hint="eastAsia"/>
        </w:rPr>
        <w:t>和</w:t>
      </w:r>
      <w:r>
        <w:rPr>
          <w:rFonts w:hint="eastAsia"/>
        </w:rPr>
        <w:t>data_</w:t>
      </w:r>
    </w:p>
  </w:comment>
  <w:comment w:id="4" w:author="REN Barret" w:date="2016-03-28T09:24:00Z" w:initials="RB">
    <w:p w14:paraId="0B933C0C" w14:textId="77777777" w:rsidR="00272228" w:rsidRDefault="00272228" w:rsidP="0027222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检查</w:t>
      </w:r>
      <w:r>
        <w:rPr>
          <w:rFonts w:hint="eastAsia"/>
        </w:rPr>
        <w:t>L2</w:t>
      </w:r>
      <w:r>
        <w:rPr>
          <w:rFonts w:hint="eastAsia"/>
        </w:rPr>
        <w:t>的状态。</w:t>
      </w:r>
    </w:p>
    <w:p w14:paraId="2A733DAD" w14:textId="77777777" w:rsidR="00272228" w:rsidRDefault="00272228" w:rsidP="00272228">
      <w:pPr>
        <w:pStyle w:val="aa"/>
      </w:pPr>
      <w:r>
        <w:rPr>
          <w:rFonts w:hint="eastAsia"/>
        </w:rPr>
        <w:t>即检查</w:t>
      </w:r>
      <w:r>
        <w:rPr>
          <w:rFonts w:hint="eastAsia"/>
        </w:rPr>
        <w:t>isdn interface</w:t>
      </w:r>
      <w:r>
        <w:rPr>
          <w:rFonts w:hint="eastAsia"/>
        </w:rPr>
        <w:t>是否为</w:t>
      </w:r>
      <w:r>
        <w:rPr>
          <w:rFonts w:hint="eastAsia"/>
        </w:rPr>
        <w:t>active</w:t>
      </w:r>
    </w:p>
    <w:p w14:paraId="2211DADC" w14:textId="750F0492" w:rsidR="00272228" w:rsidRDefault="00272228" w:rsidP="00272228">
      <w:pPr>
        <w:pStyle w:val="aa"/>
      </w:pPr>
      <w:r>
        <w:rPr>
          <w:rFonts w:hint="eastAsia"/>
        </w:rPr>
        <w:t>如果不是</w:t>
      </w:r>
      <w:r>
        <w:rPr>
          <w:rFonts w:hint="eastAsia"/>
        </w:rPr>
        <w:t>active</w:t>
      </w:r>
      <w:r>
        <w:rPr>
          <w:rFonts w:hint="eastAsia"/>
        </w:rPr>
        <w:t>，则向</w:t>
      </w:r>
      <w:r w:rsidR="00EE22F3">
        <w:t>StackMgr</w:t>
      </w:r>
      <w:r>
        <w:rPr>
          <w:rFonts w:hint="eastAsia"/>
        </w:rPr>
        <w:t>请求</w:t>
      </w:r>
    </w:p>
    <w:p w14:paraId="2205E890" w14:textId="77777777" w:rsidR="00272228" w:rsidRDefault="00272228" w:rsidP="00272228">
      <w:pPr>
        <w:pStyle w:val="aa"/>
      </w:pPr>
      <w:r>
        <w:rPr>
          <w:rFonts w:hint="eastAsia"/>
        </w:rPr>
        <w:t>如果是</w:t>
      </w:r>
      <w:r>
        <w:rPr>
          <w:rFonts w:hint="eastAsia"/>
        </w:rPr>
        <w:t>active</w:t>
      </w:r>
    </w:p>
    <w:p w14:paraId="57B7B075" w14:textId="77777777" w:rsidR="00272228" w:rsidRDefault="00272228" w:rsidP="00272228">
      <w:pPr>
        <w:pStyle w:val="aa"/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ei </w:t>
      </w:r>
      <w:r>
        <w:rPr>
          <w:rFonts w:hint="eastAsia"/>
        </w:rPr>
        <w:t>大于等于</w:t>
      </w:r>
      <w:r>
        <w:rPr>
          <w:rFonts w:hint="eastAsia"/>
        </w:rPr>
        <w:t>64 &amp;&amp;</w:t>
      </w:r>
      <w:r w:rsidRPr="00A92381">
        <w:t>0 == l2List_[tei]</w:t>
      </w:r>
      <w:r>
        <w:rPr>
          <w:rFonts w:hint="eastAsia"/>
        </w:rPr>
        <w:t xml:space="preserve">, </w:t>
      </w:r>
      <w:r>
        <w:rPr>
          <w:rFonts w:hint="eastAsia"/>
        </w:rPr>
        <w:t>证明没有这个</w:t>
      </w:r>
      <w:r>
        <w:rPr>
          <w:rFonts w:hint="eastAsia"/>
        </w:rPr>
        <w:t>isdn interface</w:t>
      </w:r>
      <w:r>
        <w:rPr>
          <w:rFonts w:hint="eastAsia"/>
        </w:rPr>
        <w:t>，则需要创建一个新的</w:t>
      </w:r>
      <w:r>
        <w:rPr>
          <w:rFonts w:hint="eastAsia"/>
        </w:rPr>
        <w:t>isdn interface</w:t>
      </w:r>
      <w:r>
        <w:rPr>
          <w:rFonts w:hint="eastAsia"/>
        </w:rPr>
        <w:t>。</w:t>
      </w:r>
      <w:r w:rsidRPr="00A92381">
        <w:t>new L2IACS</w:t>
      </w:r>
    </w:p>
    <w:p w14:paraId="2AC1A59F" w14:textId="4710D173" w:rsidR="00272228" w:rsidRDefault="00272228" w:rsidP="00272228">
      <w:pPr>
        <w:pStyle w:val="aa"/>
        <w:numPr>
          <w:ilvl w:val="0"/>
          <w:numId w:val="12"/>
        </w:numPr>
      </w:pPr>
      <w:r>
        <w:rPr>
          <w:rFonts w:hint="eastAsia"/>
        </w:rPr>
        <w:t>仅需要检测</w:t>
      </w:r>
      <w:r>
        <w:t>l2List_[tei]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=0</w:t>
      </w:r>
    </w:p>
  </w:comment>
  <w:comment w:id="21" w:author="REN Barret" w:date="2016-03-28T14:01:00Z" w:initials="RB">
    <w:p w14:paraId="6EB7C41F" w14:textId="4A449447" w:rsidR="00F228D9" w:rsidRDefault="00F228D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未</w:t>
      </w:r>
      <w:r>
        <w:t>处理返回的消息</w:t>
      </w:r>
    </w:p>
  </w:comment>
  <w:comment w:id="30" w:author="QIAO Robert" w:date="2015-12-03T16:05:00Z" w:initials="QR">
    <w:p w14:paraId="40285283" w14:textId="77777777" w:rsidR="00967FBB" w:rsidRDefault="00967FBB" w:rsidP="00967FBB">
      <w:pPr>
        <w:pStyle w:val="aa"/>
      </w:pPr>
      <w:r>
        <w:rPr>
          <w:rStyle w:val="a9"/>
        </w:rPr>
        <w:annotationRef/>
      </w:r>
      <w:r w:rsidRPr="00B37C8B">
        <w:t>L2CommonIACS * result = 0;</w:t>
      </w:r>
    </w:p>
  </w:comment>
  <w:comment w:id="31" w:author="REN Barret" w:date="2016-03-28T14:04:00Z" w:initials="RB">
    <w:p w14:paraId="0EBED30F" w14:textId="4A3496D7" w:rsidR="00CB68ED" w:rsidRDefault="00CB68E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DL</w:t>
      </w:r>
      <w:r>
        <w:t>_</w:t>
      </w:r>
      <w:r>
        <w:rPr>
          <w:rFonts w:hint="eastAsia"/>
        </w:rPr>
        <w:t>establish</w:t>
      </w:r>
      <w:r>
        <w:t>请求给</w:t>
      </w:r>
      <w:r>
        <w:rPr>
          <w:rFonts w:hint="eastAsia"/>
        </w:rPr>
        <w:t>931</w:t>
      </w:r>
    </w:p>
  </w:comment>
  <w:comment w:id="32" w:author="QIAO Robert" w:date="2016-02-11T17:27:00Z" w:initials="QR">
    <w:p w14:paraId="17D79BBC" w14:textId="77777777" w:rsidR="00967FBB" w:rsidRDefault="00967FBB" w:rsidP="00967FBB">
      <w:pPr>
        <w:pStyle w:val="aa"/>
      </w:pPr>
      <w:r>
        <w:rPr>
          <w:rStyle w:val="a9"/>
        </w:rPr>
        <w:annotationRef/>
      </w:r>
      <w:r>
        <w:t>L2Frame::L2Frame (IV u16       length,</w:t>
      </w:r>
    </w:p>
    <w:p w14:paraId="457E34D8" w14:textId="77777777" w:rsidR="00967FBB" w:rsidRDefault="00967FBB" w:rsidP="00967FBB">
      <w:pPr>
        <w:pStyle w:val="aa"/>
      </w:pPr>
      <w:r>
        <w:t xml:space="preserve">                  IV u16       ifId,</w:t>
      </w:r>
    </w:p>
    <w:p w14:paraId="15BE0921" w14:textId="77777777" w:rsidR="00967FBB" w:rsidRDefault="00967FBB" w:rsidP="00967FBB">
      <w:pPr>
        <w:pStyle w:val="aa"/>
      </w:pPr>
      <w:r>
        <w:t xml:space="preserve">                  IV u8        tei,</w:t>
      </w:r>
    </w:p>
    <w:p w14:paraId="3670F57B" w14:textId="77777777" w:rsidR="00967FBB" w:rsidRDefault="00967FBB" w:rsidP="00967FBB">
      <w:pPr>
        <w:pStyle w:val="aa"/>
      </w:pPr>
      <w:r>
        <w:t xml:space="preserve">                  IV u8        sapi,</w:t>
      </w:r>
    </w:p>
    <w:p w14:paraId="268635E5" w14:textId="77777777" w:rsidR="00967FBB" w:rsidRDefault="00967FBB" w:rsidP="00967FBB">
      <w:pPr>
        <w:pStyle w:val="aa"/>
      </w:pPr>
      <w:r>
        <w:t xml:space="preserve">                  IV bool      CRon)</w:t>
      </w:r>
    </w:p>
    <w:p w14:paraId="05CE4D3D" w14:textId="77777777" w:rsidR="00967FBB" w:rsidRDefault="00967FBB" w:rsidP="00967FBB">
      <w:pPr>
        <w:pStyle w:val="aa"/>
      </w:pPr>
      <w:r>
        <w:t xml:space="preserve"> </w:t>
      </w:r>
    </w:p>
    <w:p w14:paraId="5675D5BB" w14:textId="77777777" w:rsidR="00967FBB" w:rsidRDefault="00967FBB" w:rsidP="00967FBB">
      <w:pPr>
        <w:pStyle w:val="aa"/>
      </w:pPr>
      <w:r>
        <w:t>{</w:t>
      </w:r>
    </w:p>
    <w:p w14:paraId="01954619" w14:textId="77777777" w:rsidR="00967FBB" w:rsidRDefault="00967FBB" w:rsidP="00967FBB">
      <w:pPr>
        <w:pStyle w:val="aa"/>
      </w:pPr>
      <w:r>
        <w:t xml:space="preserve">    Zips_BADR_proxy::getZips_BADR_proxy()-&gt;getBuffer(ifId, &amp;buffer_);</w:t>
      </w:r>
    </w:p>
    <w:p w14:paraId="56AED46B" w14:textId="77777777" w:rsidR="00967FBB" w:rsidRDefault="00967FBB" w:rsidP="00967FBB">
      <w:pPr>
        <w:pStyle w:val="aa"/>
      </w:pPr>
      <w:r>
        <w:t xml:space="preserve">    </w:t>
      </w:r>
    </w:p>
    <w:p w14:paraId="0C17F494" w14:textId="77777777" w:rsidR="00967FBB" w:rsidRDefault="00967FBB" w:rsidP="00967FBB">
      <w:pPr>
        <w:pStyle w:val="aa"/>
      </w:pPr>
      <w:r>
        <w:t xml:space="preserve">    data_ = (u8 *)buffer_;</w:t>
      </w:r>
    </w:p>
    <w:p w14:paraId="0E0E7955" w14:textId="77777777" w:rsidR="00967FBB" w:rsidRDefault="00967FBB" w:rsidP="00967FBB">
      <w:pPr>
        <w:pStyle w:val="aa"/>
      </w:pPr>
    </w:p>
    <w:p w14:paraId="5C5161C2" w14:textId="77777777" w:rsidR="00967FBB" w:rsidRDefault="00967FBB" w:rsidP="00967FBB">
      <w:pPr>
        <w:pStyle w:val="aa"/>
      </w:pPr>
      <w:r>
        <w:t xml:space="preserve">    if(0 != data_) {</w:t>
      </w:r>
    </w:p>
    <w:p w14:paraId="39202BF0" w14:textId="77777777" w:rsidR="00967FBB" w:rsidRDefault="00967FBB" w:rsidP="00967FBB">
      <w:pPr>
        <w:pStyle w:val="aa"/>
      </w:pPr>
      <w:r>
        <w:t xml:space="preserve">        ((u16 *) data_)[0] = length;</w:t>
      </w:r>
    </w:p>
    <w:p w14:paraId="22427593" w14:textId="77777777" w:rsidR="00967FBB" w:rsidRDefault="00967FBB" w:rsidP="00967FBB">
      <w:pPr>
        <w:pStyle w:val="aa"/>
      </w:pPr>
      <w:r>
        <w:t xml:space="preserve">        ((u16 *) data_)[1] = ifId; //(ifId &lt;&lt; 1) | 1;</w:t>
      </w:r>
    </w:p>
    <w:p w14:paraId="6AA544A4" w14:textId="77777777" w:rsidR="00967FBB" w:rsidRDefault="00967FBB" w:rsidP="00967FBB">
      <w:pPr>
        <w:pStyle w:val="aa"/>
      </w:pPr>
      <w:r>
        <w:t xml:space="preserve">        data_[4] = (sapi &lt;&lt; 2)  | (CRon &lt;&lt; 1);</w:t>
      </w:r>
    </w:p>
    <w:p w14:paraId="61474947" w14:textId="77777777" w:rsidR="00967FBB" w:rsidRDefault="00967FBB" w:rsidP="00967FBB">
      <w:pPr>
        <w:pStyle w:val="aa"/>
      </w:pPr>
      <w:r>
        <w:t xml:space="preserve">        data_[5] = (tei  &lt;&lt; 1)  | 1;</w:t>
      </w:r>
    </w:p>
    <w:p w14:paraId="06D312BF" w14:textId="77777777" w:rsidR="00967FBB" w:rsidRDefault="00967FBB" w:rsidP="00967FBB">
      <w:pPr>
        <w:pStyle w:val="aa"/>
      </w:pPr>
      <w:r>
        <w:t xml:space="preserve">    }</w:t>
      </w:r>
    </w:p>
    <w:p w14:paraId="6A82D6B7" w14:textId="77777777" w:rsidR="00967FBB" w:rsidRDefault="00967FBB" w:rsidP="00967FBB">
      <w:pPr>
        <w:pStyle w:val="aa"/>
      </w:pPr>
      <w:r>
        <w:t>}</w:t>
      </w:r>
    </w:p>
    <w:p w14:paraId="38742690" w14:textId="77777777" w:rsidR="00967FBB" w:rsidRPr="00C7738D" w:rsidRDefault="00967FBB" w:rsidP="00967FBB">
      <w:pPr>
        <w:pStyle w:val="aa"/>
      </w:pPr>
      <w:r>
        <w:rPr>
          <w:rFonts w:hint="eastAsia"/>
        </w:rPr>
        <w:t>在构造函数中添加</w:t>
      </w:r>
      <w:r>
        <w:rPr>
          <w:rFonts w:hint="eastAsia"/>
        </w:rPr>
        <w:t>if_id</w:t>
      </w:r>
    </w:p>
  </w:comment>
  <w:comment w:id="33" w:author="QIAO Robert" w:date="2016-02-12T17:05:00Z" w:initials="QR">
    <w:p w14:paraId="5AF8345C" w14:textId="77777777" w:rsidR="00967FBB" w:rsidRDefault="00967FBB" w:rsidP="00967FBB">
      <w:pPr>
        <w:pStyle w:val="aa"/>
      </w:pPr>
      <w:r>
        <w:rPr>
          <w:rStyle w:val="a9"/>
        </w:rPr>
        <w:annotationRef/>
      </w:r>
      <w:r w:rsidRPr="00EF234F">
        <w:t>xmsg_msgtype(msg_buf) = IACS_LINKESTABLISH_MSG;</w:t>
      </w:r>
    </w:p>
    <w:p w14:paraId="7EFD8349" w14:textId="77777777" w:rsidR="00967FBB" w:rsidRPr="00EF234F" w:rsidRDefault="00967FBB" w:rsidP="00967FBB">
      <w:pPr>
        <w:pStyle w:val="aa"/>
      </w:pPr>
    </w:p>
  </w:comment>
  <w:comment w:id="34" w:author="REN Barret" w:date="2016-03-28T10:39:00Z" w:initials="RB">
    <w:p w14:paraId="4ED5624B" w14:textId="524AB8D6" w:rsidR="008E4182" w:rsidRDefault="008E418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收到</w:t>
      </w:r>
      <w:r>
        <w:t>的是</w:t>
      </w:r>
      <w:r>
        <w:t>setup</w:t>
      </w:r>
      <w:r>
        <w:t>命令的</w:t>
      </w:r>
      <w:r>
        <w:t>I</w:t>
      </w:r>
      <w:r>
        <w:t>帧</w:t>
      </w:r>
    </w:p>
  </w:comment>
  <w:comment w:id="35" w:author="REN Barret" w:date="2016-03-28T10:07:00Z" w:initials="RB">
    <w:p w14:paraId="18E56F50" w14:textId="25B38265" w:rsidR="00F8689D" w:rsidRDefault="00F8689D">
      <w:pPr>
        <w:pStyle w:val="aa"/>
      </w:pPr>
      <w:r>
        <w:rPr>
          <w:rStyle w:val="a9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36" w:author="REN Barret" w:date="2016-03-28T10:38:00Z" w:initials="RB">
    <w:p w14:paraId="6BE97422" w14:textId="77777777" w:rsidR="00B843EC" w:rsidRDefault="00B843EC" w:rsidP="00B843E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setup ack</w:t>
      </w:r>
      <w:r>
        <w:t>的</w:t>
      </w:r>
      <w:r>
        <w:t>I</w:t>
      </w:r>
      <w:r>
        <w:t>帧给</w:t>
      </w:r>
      <w:r>
        <w:t>padr</w:t>
      </w:r>
    </w:p>
  </w:comment>
  <w:comment w:id="37" w:author="REN Barret" w:date="2016-03-28T10:39:00Z" w:initials="RB">
    <w:p w14:paraId="18C47742" w14:textId="118E0D2D" w:rsidR="00CB52E1" w:rsidRDefault="00CB52E1" w:rsidP="00CB5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收到</w:t>
      </w:r>
      <w:r>
        <w:t>的是</w:t>
      </w:r>
      <w:r>
        <w:t>information</w:t>
      </w:r>
      <w:r>
        <w:t>命令的</w:t>
      </w:r>
      <w:r>
        <w:t>I</w:t>
      </w:r>
      <w:r>
        <w:t>帧</w:t>
      </w:r>
      <w:r w:rsidR="002F766B">
        <w:rPr>
          <w:rFonts w:hint="eastAsia"/>
        </w:rPr>
        <w:t>，</w:t>
      </w:r>
      <w:r w:rsidR="002F766B">
        <w:t>附带拨叫号码等</w:t>
      </w:r>
      <w:r w:rsidR="00474F4D">
        <w:rPr>
          <w:rFonts w:hint="eastAsia"/>
        </w:rPr>
        <w:t>信息</w:t>
      </w:r>
    </w:p>
  </w:comment>
  <w:comment w:id="38" w:author="REN Barret" w:date="2016-03-28T10:07:00Z" w:initials="RB">
    <w:p w14:paraId="441FD873" w14:textId="77777777" w:rsidR="00CB52E1" w:rsidRDefault="00CB52E1" w:rsidP="00CB52E1">
      <w:pPr>
        <w:pStyle w:val="aa"/>
      </w:pPr>
      <w:r>
        <w:rPr>
          <w:rStyle w:val="a9"/>
        </w:rPr>
        <w:annotationRef/>
      </w:r>
      <w:r>
        <w:t>921</w:t>
      </w:r>
      <w:r>
        <w:t>发送</w:t>
      </w:r>
      <w:r>
        <w:t>RR</w:t>
      </w:r>
      <w:r>
        <w:t>响应给</w:t>
      </w:r>
      <w:r>
        <w:t>padr</w:t>
      </w:r>
    </w:p>
  </w:comment>
  <w:comment w:id="39" w:author="REN Barret" w:date="2016-03-28T10:38:00Z" w:initials="RB">
    <w:p w14:paraId="500AD7C1" w14:textId="7CDF52AF" w:rsidR="00D152BB" w:rsidRDefault="00D152BB" w:rsidP="00D152B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call proceeding</w:t>
      </w:r>
      <w:r>
        <w:t>的</w:t>
      </w:r>
      <w:r>
        <w:t>I</w:t>
      </w:r>
      <w:r>
        <w:t>帧给</w:t>
      </w:r>
      <w:r>
        <w:t>padr</w:t>
      </w:r>
    </w:p>
  </w:comment>
  <w:comment w:id="41" w:author="REN Barret" w:date="2016-03-28T14:48:00Z" w:initials="RB">
    <w:p w14:paraId="57BA4C47" w14:textId="11491C18" w:rsidR="0014323D" w:rsidRDefault="0014323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sabme</w:t>
      </w:r>
      <w:r>
        <w:t>命令给</w:t>
      </w:r>
      <w:r>
        <w:t>padr</w:t>
      </w:r>
    </w:p>
  </w:comment>
  <w:comment w:id="42" w:author="REN Barret" w:date="2016-03-28T14:56:00Z" w:initials="RB">
    <w:p w14:paraId="727E74D6" w14:textId="2A65685B" w:rsidR="00E345DA" w:rsidRDefault="00E345D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发送回复</w:t>
      </w:r>
      <w:r>
        <w:t>给</w:t>
      </w:r>
      <w:r>
        <w:t>931</w:t>
      </w:r>
    </w:p>
  </w:comment>
  <w:comment w:id="58" w:author="REN Barret" w:date="2016-03-28T15:01:00Z" w:initials="RB">
    <w:p w14:paraId="0FB8AFF3" w14:textId="759B5535" w:rsidR="001D7289" w:rsidRDefault="001D728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</w:t>
      </w:r>
      <w:r>
        <w:t>21</w:t>
      </w:r>
      <w:r>
        <w:t>发送</w:t>
      </w:r>
      <w:r>
        <w:t>setup</w:t>
      </w:r>
      <w:r>
        <w:t>的</w:t>
      </w:r>
      <w:r>
        <w:t>I</w:t>
      </w:r>
      <w:r>
        <w:t>帧给</w:t>
      </w:r>
      <w:r>
        <w:t>padr</w:t>
      </w:r>
    </w:p>
  </w:comment>
  <w:comment w:id="115" w:author="REN Barret" w:date="2016-03-28T15:13:00Z" w:initials="RB">
    <w:p w14:paraId="3E15265D" w14:textId="78DD9EB5" w:rsidR="00681B47" w:rsidRDefault="00681B4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rPr>
          <w:rFonts w:hint="eastAsia"/>
        </w:rPr>
        <w:t>call</w:t>
      </w:r>
      <w:r>
        <w:t xml:space="preserve"> proceeding</w:t>
      </w:r>
      <w:r>
        <w:t>消息给</w:t>
      </w:r>
      <w:r>
        <w:t>931</w:t>
      </w:r>
    </w:p>
  </w:comment>
  <w:comment w:id="126" w:author="REN Barret" w:date="2016-03-28T15:14:00Z" w:initials="RB">
    <w:p w14:paraId="3D280B2F" w14:textId="1BBD82C7" w:rsidR="00681B47" w:rsidRDefault="00681B4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921</w:t>
      </w:r>
      <w:r>
        <w:rPr>
          <w:rFonts w:hint="eastAsia"/>
        </w:rPr>
        <w:t>发送</w:t>
      </w:r>
      <w:r>
        <w:t>RR</w:t>
      </w:r>
      <w:r>
        <w:t>帧确认给</w:t>
      </w:r>
      <w:r>
        <w:t>padr</w:t>
      </w:r>
    </w:p>
  </w:comment>
  <w:comment w:id="159" w:author="REN Barret" w:date="2016-03-28T09:24:00Z" w:initials="RB">
    <w:p w14:paraId="15A0A1CF" w14:textId="77777777" w:rsidR="00067113" w:rsidRDefault="00067113" w:rsidP="0006711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检查</w:t>
      </w:r>
      <w:r>
        <w:rPr>
          <w:rFonts w:hint="eastAsia"/>
        </w:rPr>
        <w:t>L2</w:t>
      </w:r>
      <w:r>
        <w:rPr>
          <w:rFonts w:hint="eastAsia"/>
        </w:rPr>
        <w:t>的状态。</w:t>
      </w:r>
    </w:p>
    <w:p w14:paraId="4E6C4FAD" w14:textId="77777777" w:rsidR="00067113" w:rsidRDefault="00067113" w:rsidP="00067113">
      <w:pPr>
        <w:pStyle w:val="aa"/>
      </w:pPr>
      <w:r>
        <w:rPr>
          <w:rFonts w:hint="eastAsia"/>
        </w:rPr>
        <w:t>即检查</w:t>
      </w:r>
      <w:r>
        <w:rPr>
          <w:rFonts w:hint="eastAsia"/>
        </w:rPr>
        <w:t>isdn interface</w:t>
      </w:r>
      <w:r>
        <w:rPr>
          <w:rFonts w:hint="eastAsia"/>
        </w:rPr>
        <w:t>是否为</w:t>
      </w:r>
      <w:r>
        <w:rPr>
          <w:rFonts w:hint="eastAsia"/>
        </w:rPr>
        <w:t>active</w:t>
      </w:r>
    </w:p>
    <w:p w14:paraId="2C3972A5" w14:textId="77777777" w:rsidR="00067113" w:rsidRDefault="00067113" w:rsidP="00067113">
      <w:pPr>
        <w:pStyle w:val="aa"/>
      </w:pPr>
      <w:r>
        <w:rPr>
          <w:rFonts w:hint="eastAsia"/>
        </w:rPr>
        <w:t>如果不是</w:t>
      </w:r>
      <w:r>
        <w:rPr>
          <w:rFonts w:hint="eastAsia"/>
        </w:rPr>
        <w:t>active</w:t>
      </w:r>
      <w:r>
        <w:rPr>
          <w:rFonts w:hint="eastAsia"/>
        </w:rPr>
        <w:t>，则向</w:t>
      </w:r>
      <w:r>
        <w:rPr>
          <w:rFonts w:hint="eastAsia"/>
        </w:rPr>
        <w:t>L3</w:t>
      </w:r>
      <w:r>
        <w:rPr>
          <w:rFonts w:hint="eastAsia"/>
        </w:rPr>
        <w:t>请求</w:t>
      </w:r>
    </w:p>
    <w:p w14:paraId="32EFF2C4" w14:textId="77777777" w:rsidR="00067113" w:rsidRDefault="00067113" w:rsidP="00067113">
      <w:pPr>
        <w:pStyle w:val="aa"/>
      </w:pPr>
      <w:r>
        <w:rPr>
          <w:rFonts w:hint="eastAsia"/>
        </w:rPr>
        <w:t>如果是</w:t>
      </w:r>
      <w:r>
        <w:rPr>
          <w:rFonts w:hint="eastAsia"/>
        </w:rPr>
        <w:t>active</w:t>
      </w:r>
    </w:p>
    <w:p w14:paraId="3A412657" w14:textId="77777777" w:rsidR="00067113" w:rsidRDefault="00067113" w:rsidP="00067113">
      <w:pPr>
        <w:pStyle w:val="aa"/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ei </w:t>
      </w:r>
      <w:r>
        <w:rPr>
          <w:rFonts w:hint="eastAsia"/>
        </w:rPr>
        <w:t>大于等于</w:t>
      </w:r>
      <w:r>
        <w:rPr>
          <w:rFonts w:hint="eastAsia"/>
        </w:rPr>
        <w:t>64 &amp;&amp;</w:t>
      </w:r>
      <w:r w:rsidRPr="00A92381">
        <w:t>0 == l2List_[tei]</w:t>
      </w:r>
      <w:r>
        <w:rPr>
          <w:rFonts w:hint="eastAsia"/>
        </w:rPr>
        <w:t xml:space="preserve">, </w:t>
      </w:r>
      <w:r>
        <w:rPr>
          <w:rFonts w:hint="eastAsia"/>
        </w:rPr>
        <w:t>证明没有这个</w:t>
      </w:r>
      <w:r>
        <w:rPr>
          <w:rFonts w:hint="eastAsia"/>
        </w:rPr>
        <w:t>isdn interface</w:t>
      </w:r>
      <w:r>
        <w:rPr>
          <w:rFonts w:hint="eastAsia"/>
        </w:rPr>
        <w:t>，则需要创建一个新的</w:t>
      </w:r>
      <w:r>
        <w:rPr>
          <w:rFonts w:hint="eastAsia"/>
        </w:rPr>
        <w:t>isdn interface</w:t>
      </w:r>
      <w:r>
        <w:rPr>
          <w:rFonts w:hint="eastAsia"/>
        </w:rPr>
        <w:t>。</w:t>
      </w:r>
      <w:r w:rsidRPr="00A92381">
        <w:t>new L2IACS</w:t>
      </w:r>
    </w:p>
    <w:p w14:paraId="7068A8FA" w14:textId="77777777" w:rsidR="00067113" w:rsidRDefault="00067113" w:rsidP="00067113">
      <w:pPr>
        <w:pStyle w:val="aa"/>
        <w:numPr>
          <w:ilvl w:val="0"/>
          <w:numId w:val="12"/>
        </w:numPr>
      </w:pPr>
      <w:r>
        <w:rPr>
          <w:rFonts w:hint="eastAsia"/>
        </w:rPr>
        <w:t>仅需要检测</w:t>
      </w:r>
      <w:r>
        <w:t>l2List_[tei]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=0</w:t>
      </w:r>
    </w:p>
  </w:comment>
  <w:comment w:id="169" w:author="REN Barret" w:date="2016-03-28T15:53:00Z" w:initials="RB">
    <w:p w14:paraId="2D0F6E6E" w14:textId="77777777" w:rsidR="00591578" w:rsidRDefault="00591578" w:rsidP="0059157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E1</w:t>
      </w:r>
      <w:r>
        <w:t>线上等待中的</w:t>
      </w:r>
      <w:r>
        <w:t>931</w:t>
      </w:r>
      <w:r>
        <w:t>消息请求</w:t>
      </w:r>
    </w:p>
  </w:comment>
  <w:comment w:id="172" w:author="REN Barret" w:date="2016-03-28T16:49:00Z" w:initials="RB">
    <w:p w14:paraId="0769C775" w14:textId="5EEF6126" w:rsidR="00591578" w:rsidRDefault="0059157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9</w:t>
      </w:r>
      <w:r>
        <w:t>21</w:t>
      </w:r>
      <w:r>
        <w:rPr>
          <w:rFonts w:hint="eastAsia"/>
        </w:rPr>
        <w:t>发送</w:t>
      </w:r>
      <w:r>
        <w:t>UA</w:t>
      </w:r>
      <w:r>
        <w:t>确认帧给</w:t>
      </w:r>
      <w:r>
        <w:t>padr</w:t>
      </w:r>
    </w:p>
  </w:comment>
  <w:comment w:id="187" w:author="REN Barret" w:date="2016-03-28T16:52:00Z" w:initials="RB">
    <w:p w14:paraId="57D0D0E6" w14:textId="3E7433A4" w:rsidR="00B13BB8" w:rsidRDefault="00B13BB8">
      <w:pPr>
        <w:pStyle w:val="aa"/>
        <w:rPr>
          <w:rFonts w:hint="eastAsia"/>
        </w:rPr>
      </w:pPr>
      <w:r>
        <w:rPr>
          <w:rStyle w:val="a9"/>
        </w:rPr>
        <w:annotationRef/>
      </w:r>
      <w:r>
        <w:t>921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t>2inactive</w:t>
      </w:r>
      <w:r>
        <w:t>消息给</w:t>
      </w:r>
      <w:r>
        <w:t>StackMgr</w:t>
      </w:r>
    </w:p>
  </w:comment>
  <w:comment w:id="201" w:author="REN Barret" w:date="2016-03-28T17:06:00Z" w:initials="RB">
    <w:p w14:paraId="7BCE48BA" w14:textId="0E23C5EB" w:rsidR="0066486B" w:rsidRDefault="0066486B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删除该</w:t>
      </w:r>
      <w:r>
        <w:t>E1</w:t>
      </w:r>
      <w:r>
        <w:t>上所有的</w:t>
      </w:r>
      <w:r w:rsidRPr="0066486B">
        <w:t>L2IACS objects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BF534E" w15:done="0"/>
  <w15:commentEx w15:paraId="0DEBC975" w15:done="0"/>
  <w15:commentEx w15:paraId="2AC1A59F" w15:done="0"/>
  <w15:commentEx w15:paraId="6EB7C41F" w15:done="0"/>
  <w15:commentEx w15:paraId="40285283" w15:done="0"/>
  <w15:commentEx w15:paraId="0EBED30F" w15:done="0"/>
  <w15:commentEx w15:paraId="38742690" w15:done="0"/>
  <w15:commentEx w15:paraId="7EFD8349" w15:done="0"/>
  <w15:commentEx w15:paraId="4ED5624B" w15:done="0"/>
  <w15:commentEx w15:paraId="18E56F50" w15:done="0"/>
  <w15:commentEx w15:paraId="6BE97422" w15:done="0"/>
  <w15:commentEx w15:paraId="18C47742" w15:done="0"/>
  <w15:commentEx w15:paraId="441FD873" w15:done="0"/>
  <w15:commentEx w15:paraId="500AD7C1" w15:done="0"/>
  <w15:commentEx w15:paraId="57BA4C47" w15:done="0"/>
  <w15:commentEx w15:paraId="727E74D6" w15:done="0"/>
  <w15:commentEx w15:paraId="0FB8AFF3" w15:done="0"/>
  <w15:commentEx w15:paraId="3E15265D" w15:done="0"/>
  <w15:commentEx w15:paraId="3D280B2F" w15:done="0"/>
  <w15:commentEx w15:paraId="7068A8FA" w15:done="0"/>
  <w15:commentEx w15:paraId="2D0F6E6E" w15:done="0"/>
  <w15:commentEx w15:paraId="0769C775" w15:done="0"/>
  <w15:commentEx w15:paraId="57D0D0E6" w15:done="0"/>
  <w15:commentEx w15:paraId="7BCE48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8B882" w14:textId="77777777" w:rsidR="00733AF4" w:rsidRDefault="00733AF4" w:rsidP="00DA0632">
      <w:r>
        <w:separator/>
      </w:r>
    </w:p>
  </w:endnote>
  <w:endnote w:type="continuationSeparator" w:id="0">
    <w:p w14:paraId="4ACAF0D7" w14:textId="77777777" w:rsidR="00733AF4" w:rsidRDefault="00733AF4" w:rsidP="00D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DB426" w14:textId="77777777" w:rsidR="00733AF4" w:rsidRDefault="00733AF4" w:rsidP="00DA0632">
      <w:r>
        <w:separator/>
      </w:r>
    </w:p>
  </w:footnote>
  <w:footnote w:type="continuationSeparator" w:id="0">
    <w:p w14:paraId="7E628C52" w14:textId="77777777" w:rsidR="00733AF4" w:rsidRDefault="00733AF4" w:rsidP="00DA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968"/>
    <w:multiLevelType w:val="hybridMultilevel"/>
    <w:tmpl w:val="0F5697DE"/>
    <w:lvl w:ilvl="0" w:tplc="126C3EA2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FD40EC"/>
    <w:multiLevelType w:val="hybridMultilevel"/>
    <w:tmpl w:val="FCDC09C2"/>
    <w:lvl w:ilvl="0" w:tplc="5A7E199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66E0B7F"/>
    <w:multiLevelType w:val="hybridMultilevel"/>
    <w:tmpl w:val="B72A6A10"/>
    <w:lvl w:ilvl="0" w:tplc="DE8AFB3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E01206"/>
    <w:multiLevelType w:val="hybridMultilevel"/>
    <w:tmpl w:val="66E84034"/>
    <w:lvl w:ilvl="0" w:tplc="446688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A324C"/>
    <w:multiLevelType w:val="hybridMultilevel"/>
    <w:tmpl w:val="8BB05FD8"/>
    <w:lvl w:ilvl="0" w:tplc="5F047C80">
      <w:start w:val="5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924D49"/>
    <w:multiLevelType w:val="hybridMultilevel"/>
    <w:tmpl w:val="18AAB640"/>
    <w:lvl w:ilvl="0" w:tplc="126C3EA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C795A3B"/>
    <w:multiLevelType w:val="hybridMultilevel"/>
    <w:tmpl w:val="9E6C2928"/>
    <w:lvl w:ilvl="0" w:tplc="458C750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0E4590F"/>
    <w:multiLevelType w:val="hybridMultilevel"/>
    <w:tmpl w:val="75C8FD9E"/>
    <w:lvl w:ilvl="0" w:tplc="B9AEE0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AB73611"/>
    <w:multiLevelType w:val="hybridMultilevel"/>
    <w:tmpl w:val="96E44CF4"/>
    <w:lvl w:ilvl="0" w:tplc="DD8CFD5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C350217"/>
    <w:multiLevelType w:val="hybridMultilevel"/>
    <w:tmpl w:val="82B259DC"/>
    <w:lvl w:ilvl="0" w:tplc="83526F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F6ADB"/>
    <w:multiLevelType w:val="hybridMultilevel"/>
    <w:tmpl w:val="BA889E7C"/>
    <w:lvl w:ilvl="0" w:tplc="AFB8C28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E935B61"/>
    <w:multiLevelType w:val="hybridMultilevel"/>
    <w:tmpl w:val="83109310"/>
    <w:lvl w:ilvl="0" w:tplc="9B7EC2B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9BD187E"/>
    <w:multiLevelType w:val="hybridMultilevel"/>
    <w:tmpl w:val="5E10012A"/>
    <w:lvl w:ilvl="0" w:tplc="50E6DF76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7"/>
    <w:rsid w:val="00013FCF"/>
    <w:rsid w:val="00047452"/>
    <w:rsid w:val="00054B75"/>
    <w:rsid w:val="00067113"/>
    <w:rsid w:val="00076267"/>
    <w:rsid w:val="00087698"/>
    <w:rsid w:val="000B44C7"/>
    <w:rsid w:val="000D0DDF"/>
    <w:rsid w:val="000F7297"/>
    <w:rsid w:val="00126984"/>
    <w:rsid w:val="00135832"/>
    <w:rsid w:val="0014039B"/>
    <w:rsid w:val="00142A3B"/>
    <w:rsid w:val="0014323D"/>
    <w:rsid w:val="00143EFC"/>
    <w:rsid w:val="00147F98"/>
    <w:rsid w:val="001514E2"/>
    <w:rsid w:val="00153E73"/>
    <w:rsid w:val="00157FE0"/>
    <w:rsid w:val="00162A4F"/>
    <w:rsid w:val="00171955"/>
    <w:rsid w:val="00177940"/>
    <w:rsid w:val="00187746"/>
    <w:rsid w:val="00193C9C"/>
    <w:rsid w:val="001A1049"/>
    <w:rsid w:val="001A1143"/>
    <w:rsid w:val="001D26D6"/>
    <w:rsid w:val="001D47B4"/>
    <w:rsid w:val="001D4914"/>
    <w:rsid w:val="001D6570"/>
    <w:rsid w:val="001D7289"/>
    <w:rsid w:val="001E4FEF"/>
    <w:rsid w:val="001F31CC"/>
    <w:rsid w:val="00207CE8"/>
    <w:rsid w:val="00213C55"/>
    <w:rsid w:val="002235EF"/>
    <w:rsid w:val="00227362"/>
    <w:rsid w:val="002374C6"/>
    <w:rsid w:val="00265AA5"/>
    <w:rsid w:val="0027168F"/>
    <w:rsid w:val="00272228"/>
    <w:rsid w:val="00275976"/>
    <w:rsid w:val="002977FE"/>
    <w:rsid w:val="002B6C77"/>
    <w:rsid w:val="002C5ACA"/>
    <w:rsid w:val="002F766B"/>
    <w:rsid w:val="0031083B"/>
    <w:rsid w:val="003227AA"/>
    <w:rsid w:val="0033465D"/>
    <w:rsid w:val="003353CF"/>
    <w:rsid w:val="003445FF"/>
    <w:rsid w:val="00347D1A"/>
    <w:rsid w:val="00353092"/>
    <w:rsid w:val="00356B5F"/>
    <w:rsid w:val="0036727D"/>
    <w:rsid w:val="00377A72"/>
    <w:rsid w:val="00382AB8"/>
    <w:rsid w:val="003A0CB7"/>
    <w:rsid w:val="003A27F0"/>
    <w:rsid w:val="003B68BE"/>
    <w:rsid w:val="003D2307"/>
    <w:rsid w:val="00405A3E"/>
    <w:rsid w:val="00406E63"/>
    <w:rsid w:val="004205F3"/>
    <w:rsid w:val="00427B22"/>
    <w:rsid w:val="00431277"/>
    <w:rsid w:val="00474279"/>
    <w:rsid w:val="00474F4D"/>
    <w:rsid w:val="00474F57"/>
    <w:rsid w:val="0048440C"/>
    <w:rsid w:val="0048718B"/>
    <w:rsid w:val="0049252E"/>
    <w:rsid w:val="00492BE0"/>
    <w:rsid w:val="004978F7"/>
    <w:rsid w:val="004A037D"/>
    <w:rsid w:val="004A1CA2"/>
    <w:rsid w:val="004A55BC"/>
    <w:rsid w:val="004A7065"/>
    <w:rsid w:val="004B02E5"/>
    <w:rsid w:val="004C2E2D"/>
    <w:rsid w:val="004C4961"/>
    <w:rsid w:val="004C61F7"/>
    <w:rsid w:val="004C7716"/>
    <w:rsid w:val="004E1048"/>
    <w:rsid w:val="004F48D1"/>
    <w:rsid w:val="00501EF8"/>
    <w:rsid w:val="00506F66"/>
    <w:rsid w:val="00517A76"/>
    <w:rsid w:val="00546EE4"/>
    <w:rsid w:val="00573C8A"/>
    <w:rsid w:val="00585E52"/>
    <w:rsid w:val="00587A75"/>
    <w:rsid w:val="00590A55"/>
    <w:rsid w:val="00591578"/>
    <w:rsid w:val="005A5EE8"/>
    <w:rsid w:val="005A71ED"/>
    <w:rsid w:val="005E0D7E"/>
    <w:rsid w:val="005E2B57"/>
    <w:rsid w:val="005F113E"/>
    <w:rsid w:val="00604906"/>
    <w:rsid w:val="00626B3D"/>
    <w:rsid w:val="00634C0C"/>
    <w:rsid w:val="006424BB"/>
    <w:rsid w:val="00647DD0"/>
    <w:rsid w:val="00660331"/>
    <w:rsid w:val="00662A36"/>
    <w:rsid w:val="00662B35"/>
    <w:rsid w:val="0066486B"/>
    <w:rsid w:val="00670713"/>
    <w:rsid w:val="00681B47"/>
    <w:rsid w:val="006848B1"/>
    <w:rsid w:val="006D0904"/>
    <w:rsid w:val="006D6639"/>
    <w:rsid w:val="006E393D"/>
    <w:rsid w:val="006F3CD7"/>
    <w:rsid w:val="006F5A05"/>
    <w:rsid w:val="00725BBB"/>
    <w:rsid w:val="00733AF4"/>
    <w:rsid w:val="00735A45"/>
    <w:rsid w:val="00743362"/>
    <w:rsid w:val="00744490"/>
    <w:rsid w:val="00744E80"/>
    <w:rsid w:val="0075192F"/>
    <w:rsid w:val="00751BBC"/>
    <w:rsid w:val="0075465F"/>
    <w:rsid w:val="007558F3"/>
    <w:rsid w:val="00763A51"/>
    <w:rsid w:val="00765089"/>
    <w:rsid w:val="00780478"/>
    <w:rsid w:val="007D441A"/>
    <w:rsid w:val="007E0F01"/>
    <w:rsid w:val="007E2625"/>
    <w:rsid w:val="007E7499"/>
    <w:rsid w:val="007E7E18"/>
    <w:rsid w:val="007F0B66"/>
    <w:rsid w:val="008301C4"/>
    <w:rsid w:val="00831E90"/>
    <w:rsid w:val="008343D1"/>
    <w:rsid w:val="00834D19"/>
    <w:rsid w:val="00867C55"/>
    <w:rsid w:val="00872202"/>
    <w:rsid w:val="008763EC"/>
    <w:rsid w:val="00892BA0"/>
    <w:rsid w:val="008B6524"/>
    <w:rsid w:val="008C36E5"/>
    <w:rsid w:val="008C726B"/>
    <w:rsid w:val="008E4182"/>
    <w:rsid w:val="00916B54"/>
    <w:rsid w:val="00917DFD"/>
    <w:rsid w:val="00945B08"/>
    <w:rsid w:val="00967FBB"/>
    <w:rsid w:val="00975489"/>
    <w:rsid w:val="00986EFD"/>
    <w:rsid w:val="00993EFE"/>
    <w:rsid w:val="009C0530"/>
    <w:rsid w:val="009C569E"/>
    <w:rsid w:val="009F1B71"/>
    <w:rsid w:val="00A0138F"/>
    <w:rsid w:val="00A346C6"/>
    <w:rsid w:val="00A3608E"/>
    <w:rsid w:val="00A50392"/>
    <w:rsid w:val="00A5214C"/>
    <w:rsid w:val="00A63BCD"/>
    <w:rsid w:val="00A659ED"/>
    <w:rsid w:val="00A704C7"/>
    <w:rsid w:val="00A7109E"/>
    <w:rsid w:val="00A72CD1"/>
    <w:rsid w:val="00A73226"/>
    <w:rsid w:val="00A82288"/>
    <w:rsid w:val="00A958DB"/>
    <w:rsid w:val="00A9678A"/>
    <w:rsid w:val="00AB2184"/>
    <w:rsid w:val="00AB3201"/>
    <w:rsid w:val="00AD74CC"/>
    <w:rsid w:val="00B0604E"/>
    <w:rsid w:val="00B13BB8"/>
    <w:rsid w:val="00B169BA"/>
    <w:rsid w:val="00B207AB"/>
    <w:rsid w:val="00B335D8"/>
    <w:rsid w:val="00B33EA5"/>
    <w:rsid w:val="00B41BCE"/>
    <w:rsid w:val="00B56861"/>
    <w:rsid w:val="00B57BEC"/>
    <w:rsid w:val="00B70E81"/>
    <w:rsid w:val="00B710B3"/>
    <w:rsid w:val="00B81062"/>
    <w:rsid w:val="00B843EC"/>
    <w:rsid w:val="00B87DFC"/>
    <w:rsid w:val="00B961AF"/>
    <w:rsid w:val="00BA05E7"/>
    <w:rsid w:val="00BA4455"/>
    <w:rsid w:val="00BB3D69"/>
    <w:rsid w:val="00BC029A"/>
    <w:rsid w:val="00BD2462"/>
    <w:rsid w:val="00BE413C"/>
    <w:rsid w:val="00BE5A97"/>
    <w:rsid w:val="00BE7BB4"/>
    <w:rsid w:val="00C1339C"/>
    <w:rsid w:val="00C15ED7"/>
    <w:rsid w:val="00C25495"/>
    <w:rsid w:val="00C26371"/>
    <w:rsid w:val="00C373C2"/>
    <w:rsid w:val="00C404C5"/>
    <w:rsid w:val="00C40823"/>
    <w:rsid w:val="00C47B19"/>
    <w:rsid w:val="00C509B1"/>
    <w:rsid w:val="00C55202"/>
    <w:rsid w:val="00C83964"/>
    <w:rsid w:val="00C83CAE"/>
    <w:rsid w:val="00CB31F9"/>
    <w:rsid w:val="00CB52E1"/>
    <w:rsid w:val="00CB68ED"/>
    <w:rsid w:val="00CC5425"/>
    <w:rsid w:val="00CC5B6C"/>
    <w:rsid w:val="00CD5FC0"/>
    <w:rsid w:val="00CE7047"/>
    <w:rsid w:val="00CE7FE2"/>
    <w:rsid w:val="00D152BB"/>
    <w:rsid w:val="00D179B4"/>
    <w:rsid w:val="00D24EF0"/>
    <w:rsid w:val="00D27CAC"/>
    <w:rsid w:val="00D353B7"/>
    <w:rsid w:val="00D413B3"/>
    <w:rsid w:val="00D4542D"/>
    <w:rsid w:val="00D50F14"/>
    <w:rsid w:val="00D64587"/>
    <w:rsid w:val="00D7525B"/>
    <w:rsid w:val="00D80858"/>
    <w:rsid w:val="00D84A1F"/>
    <w:rsid w:val="00D90DDE"/>
    <w:rsid w:val="00DA0632"/>
    <w:rsid w:val="00DA77F2"/>
    <w:rsid w:val="00DB6C8E"/>
    <w:rsid w:val="00DD2335"/>
    <w:rsid w:val="00DF02AE"/>
    <w:rsid w:val="00E22D92"/>
    <w:rsid w:val="00E345DA"/>
    <w:rsid w:val="00E41F2D"/>
    <w:rsid w:val="00E543C0"/>
    <w:rsid w:val="00E66E5D"/>
    <w:rsid w:val="00E757E9"/>
    <w:rsid w:val="00E91D30"/>
    <w:rsid w:val="00E94983"/>
    <w:rsid w:val="00EA7158"/>
    <w:rsid w:val="00EA7A57"/>
    <w:rsid w:val="00ED6170"/>
    <w:rsid w:val="00EE22F3"/>
    <w:rsid w:val="00F00ECE"/>
    <w:rsid w:val="00F01980"/>
    <w:rsid w:val="00F228D9"/>
    <w:rsid w:val="00F23CB9"/>
    <w:rsid w:val="00F34D2D"/>
    <w:rsid w:val="00F35956"/>
    <w:rsid w:val="00F52C01"/>
    <w:rsid w:val="00F607CE"/>
    <w:rsid w:val="00F6468D"/>
    <w:rsid w:val="00F8346D"/>
    <w:rsid w:val="00F8689D"/>
    <w:rsid w:val="00F91170"/>
    <w:rsid w:val="00FA2ABB"/>
    <w:rsid w:val="00FA2CB4"/>
    <w:rsid w:val="00FA514D"/>
    <w:rsid w:val="00FD0FD0"/>
    <w:rsid w:val="00FD4A0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3B86"/>
  <w15:chartTrackingRefBased/>
  <w15:docId w15:val="{73F403F1-2E27-47EB-AF60-0E0BC5A9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2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1277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DA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6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62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525B"/>
    <w:pPr>
      <w:ind w:firstLineChars="200" w:firstLine="420"/>
    </w:pPr>
  </w:style>
  <w:style w:type="table" w:styleId="a8">
    <w:name w:val="Table Grid"/>
    <w:basedOn w:val="a1"/>
    <w:uiPriority w:val="39"/>
    <w:rsid w:val="00CD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4C7716"/>
    <w:rPr>
      <w:sz w:val="21"/>
      <w:szCs w:val="21"/>
    </w:rPr>
  </w:style>
  <w:style w:type="paragraph" w:styleId="aa">
    <w:name w:val="annotation text"/>
    <w:basedOn w:val="a"/>
    <w:link w:val="Char1"/>
    <w:uiPriority w:val="99"/>
    <w:unhideWhenUsed/>
    <w:rsid w:val="004C7716"/>
    <w:pPr>
      <w:jc w:val="left"/>
    </w:pPr>
  </w:style>
  <w:style w:type="character" w:customStyle="1" w:styleId="Char1">
    <w:name w:val="批注文字 Char"/>
    <w:basedOn w:val="a0"/>
    <w:link w:val="aa"/>
    <w:uiPriority w:val="99"/>
    <w:rsid w:val="004C7716"/>
  </w:style>
  <w:style w:type="paragraph" w:styleId="ab">
    <w:name w:val="Balloon Text"/>
    <w:basedOn w:val="a"/>
    <w:link w:val="Char2"/>
    <w:uiPriority w:val="99"/>
    <w:semiHidden/>
    <w:unhideWhenUsed/>
    <w:rsid w:val="004C771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C7716"/>
    <w:rPr>
      <w:sz w:val="18"/>
      <w:szCs w:val="18"/>
    </w:rPr>
  </w:style>
  <w:style w:type="paragraph" w:styleId="ac">
    <w:name w:val="annotation subject"/>
    <w:basedOn w:val="aa"/>
    <w:next w:val="aa"/>
    <w:link w:val="Char3"/>
    <w:uiPriority w:val="99"/>
    <w:semiHidden/>
    <w:unhideWhenUsed/>
    <w:rsid w:val="00272228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272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xtNotes/Q931FrameAnalysis.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textNotes/Q921FrameAnalysis.cc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5</cp:revision>
  <dcterms:created xsi:type="dcterms:W3CDTF">2016-03-28T09:05:00Z</dcterms:created>
  <dcterms:modified xsi:type="dcterms:W3CDTF">2016-03-28T09:08:00Z</dcterms:modified>
</cp:coreProperties>
</file>